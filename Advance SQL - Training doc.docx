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10F" w:rsidRPr="00623338" w:rsidRDefault="002D610F" w:rsidP="002D610F">
      <w:pPr>
        <w:jc w:val="center"/>
        <w:rPr>
          <w:color w:val="548DD4" w:themeColor="text2" w:themeTint="99"/>
          <w:u w:val="single"/>
          <w:lang w:val="en-IN"/>
        </w:rPr>
      </w:pPr>
      <w:r w:rsidRPr="00623338">
        <w:rPr>
          <w:color w:val="548DD4" w:themeColor="text2" w:themeTint="99"/>
          <w:u w:val="single"/>
          <w:lang w:val="en-IN"/>
        </w:rPr>
        <w:t>Advance Databases and SQL Querying</w:t>
      </w:r>
    </w:p>
    <w:p w:rsidR="002D610F" w:rsidRPr="009514C0" w:rsidRDefault="002D610F" w:rsidP="002D610F">
      <w:pPr>
        <w:rPr>
          <w:rFonts w:ascii="Arial" w:hAnsi="Arial" w:cs="Arial"/>
          <w:sz w:val="17"/>
          <w:szCs w:val="17"/>
          <w:lang w:val="en-IN"/>
        </w:rPr>
      </w:pPr>
      <w:r w:rsidRPr="00BF308D">
        <w:rPr>
          <w:rFonts w:ascii="Arial" w:hAnsi="Arial" w:cs="Arial"/>
          <w:color w:val="548DD4" w:themeColor="text2" w:themeTint="99"/>
          <w:sz w:val="17"/>
          <w:szCs w:val="17"/>
          <w:lang w:val="en-IN"/>
        </w:rPr>
        <w:t xml:space="preserve">Stored </w:t>
      </w:r>
      <w:r w:rsidR="00204BDC" w:rsidRPr="00BF308D">
        <w:rPr>
          <w:rFonts w:ascii="Arial" w:hAnsi="Arial" w:cs="Arial"/>
          <w:color w:val="548DD4" w:themeColor="text2" w:themeTint="99"/>
          <w:sz w:val="17"/>
          <w:szCs w:val="17"/>
          <w:lang w:val="en-IN"/>
        </w:rPr>
        <w:t>Procedures:</w:t>
      </w:r>
    </w:p>
    <w:p w:rsidR="009C138C" w:rsidRPr="009514C0" w:rsidRDefault="009C138C" w:rsidP="009C138C">
      <w:pPr>
        <w:pStyle w:val="NormalWeb"/>
        <w:shd w:val="clear" w:color="auto" w:fill="FFFFFF"/>
        <w:spacing w:before="0" w:beforeAutospacing="0" w:after="120" w:afterAutospacing="0" w:line="80" w:lineRule="atLeast"/>
        <w:rPr>
          <w:rFonts w:ascii="Arial" w:hAnsi="Arial" w:cs="Arial"/>
          <w:color w:val="6C6C6C"/>
          <w:sz w:val="17"/>
          <w:szCs w:val="17"/>
        </w:rPr>
      </w:pPr>
      <w:r w:rsidRPr="009514C0">
        <w:rPr>
          <w:rFonts w:ascii="Arial" w:hAnsi="Arial" w:cs="Arial"/>
          <w:color w:val="6C6C6C"/>
          <w:sz w:val="17"/>
          <w:szCs w:val="17"/>
        </w:rPr>
        <w:t>A stored procedure is a set of </w:t>
      </w:r>
      <w:hyperlink r:id="rId6" w:history="1">
        <w:r w:rsidRPr="009514C0">
          <w:rPr>
            <w:rFonts w:ascii="Arial" w:hAnsi="Arial" w:cs="Arial"/>
            <w:color w:val="6C6C6C"/>
            <w:sz w:val="17"/>
            <w:szCs w:val="17"/>
          </w:rPr>
          <w:t>Structured Query Language (SQL)</w:t>
        </w:r>
      </w:hyperlink>
      <w:r w:rsidRPr="009514C0">
        <w:rPr>
          <w:rFonts w:ascii="Arial" w:hAnsi="Arial" w:cs="Arial"/>
          <w:color w:val="6C6C6C"/>
          <w:sz w:val="17"/>
          <w:szCs w:val="17"/>
        </w:rPr>
        <w:t> statements with an assigned name, which are stored in a </w:t>
      </w:r>
      <w:hyperlink r:id="rId7" w:history="1">
        <w:r w:rsidRPr="009514C0">
          <w:rPr>
            <w:rFonts w:ascii="Arial" w:hAnsi="Arial" w:cs="Arial"/>
            <w:color w:val="6C6C6C"/>
            <w:sz w:val="17"/>
            <w:szCs w:val="17"/>
          </w:rPr>
          <w:t>relational database management system</w:t>
        </w:r>
      </w:hyperlink>
      <w:r w:rsidRPr="009514C0">
        <w:rPr>
          <w:rFonts w:ascii="Arial" w:hAnsi="Arial" w:cs="Arial"/>
          <w:color w:val="6C6C6C"/>
          <w:sz w:val="17"/>
          <w:szCs w:val="17"/>
        </w:rPr>
        <w:t> as a group, so it can be reused and shared by multiple programs.</w:t>
      </w:r>
    </w:p>
    <w:p w:rsidR="008256AB" w:rsidRPr="009514C0" w:rsidRDefault="009C138C" w:rsidP="008256AB">
      <w:pPr>
        <w:pStyle w:val="NormalWeb"/>
        <w:shd w:val="clear" w:color="auto" w:fill="FFFFFF"/>
        <w:spacing w:before="0" w:beforeAutospacing="0" w:after="120" w:afterAutospacing="0" w:line="80" w:lineRule="atLeast"/>
        <w:rPr>
          <w:rFonts w:ascii="Arial" w:hAnsi="Arial" w:cs="Arial"/>
          <w:color w:val="6C6C6C"/>
          <w:sz w:val="17"/>
          <w:szCs w:val="17"/>
        </w:rPr>
      </w:pPr>
      <w:r w:rsidRPr="009514C0">
        <w:rPr>
          <w:rFonts w:ascii="Arial" w:hAnsi="Arial" w:cs="Arial"/>
          <w:color w:val="6C6C6C"/>
          <w:sz w:val="17"/>
          <w:szCs w:val="17"/>
        </w:rPr>
        <w:t xml:space="preserve">Benefits of Stored </w:t>
      </w:r>
      <w:r w:rsidR="009514C0" w:rsidRPr="009514C0">
        <w:rPr>
          <w:rFonts w:ascii="Arial" w:hAnsi="Arial" w:cs="Arial"/>
          <w:color w:val="6C6C6C"/>
          <w:sz w:val="17"/>
          <w:szCs w:val="17"/>
        </w:rPr>
        <w:t>Procedures:</w:t>
      </w:r>
    </w:p>
    <w:p w:rsidR="008256AB" w:rsidRPr="009514C0" w:rsidRDefault="008256AB" w:rsidP="008256AB">
      <w:pPr>
        <w:pStyle w:val="NormalWeb"/>
        <w:shd w:val="clear" w:color="auto" w:fill="FFFFFF"/>
        <w:spacing w:before="0" w:beforeAutospacing="0" w:after="120" w:afterAutospacing="0" w:line="80" w:lineRule="atLeast"/>
        <w:rPr>
          <w:rFonts w:ascii="Arial" w:hAnsi="Arial" w:cs="Arial"/>
          <w:color w:val="6C6C6C"/>
          <w:sz w:val="17"/>
          <w:szCs w:val="17"/>
        </w:rPr>
      </w:pPr>
      <w:r w:rsidRPr="009514C0">
        <w:rPr>
          <w:rFonts w:ascii="Arial" w:hAnsi="Arial" w:cs="Arial"/>
          <w:color w:val="6C6C6C"/>
          <w:sz w:val="17"/>
          <w:szCs w:val="17"/>
        </w:rPr>
        <w:br/>
        <w:t>Stored procedures offer advantages over embedding </w:t>
      </w:r>
      <w:hyperlink r:id="rId8" w:history="1">
        <w:r w:rsidRPr="009514C0">
          <w:rPr>
            <w:rFonts w:ascii="Arial" w:hAnsi="Arial" w:cs="Arial"/>
            <w:color w:val="6C6C6C"/>
            <w:sz w:val="17"/>
            <w:szCs w:val="17"/>
          </w:rPr>
          <w:t>queries</w:t>
        </w:r>
      </w:hyperlink>
      <w:r w:rsidRPr="009514C0">
        <w:rPr>
          <w:rFonts w:ascii="Arial" w:hAnsi="Arial" w:cs="Arial"/>
          <w:color w:val="6C6C6C"/>
          <w:sz w:val="17"/>
          <w:szCs w:val="17"/>
        </w:rPr>
        <w:t> in a </w:t>
      </w:r>
      <w:hyperlink r:id="rId9" w:history="1">
        <w:r w:rsidRPr="009514C0">
          <w:rPr>
            <w:rFonts w:ascii="Arial" w:hAnsi="Arial" w:cs="Arial"/>
            <w:color w:val="6C6C6C"/>
            <w:sz w:val="17"/>
            <w:szCs w:val="17"/>
          </w:rPr>
          <w:t>graphical user interface (GUI)</w:t>
        </w:r>
      </w:hyperlink>
      <w:r w:rsidRPr="009514C0">
        <w:rPr>
          <w:rFonts w:ascii="Arial" w:hAnsi="Arial" w:cs="Arial"/>
          <w:color w:val="6C6C6C"/>
          <w:sz w:val="17"/>
          <w:szCs w:val="17"/>
        </w:rPr>
        <w:t>. Since stored procedures are modular, it is easier to troubleshoot when a problem arises in an application. Stored procedures are also tunable, which eliminates the need to modify the GUI </w:t>
      </w:r>
      <w:hyperlink r:id="rId10" w:history="1">
        <w:r w:rsidRPr="009514C0">
          <w:rPr>
            <w:rFonts w:ascii="Arial" w:hAnsi="Arial" w:cs="Arial"/>
            <w:color w:val="6C6C6C"/>
            <w:sz w:val="17"/>
            <w:szCs w:val="17"/>
          </w:rPr>
          <w:t>source code</w:t>
        </w:r>
      </w:hyperlink>
      <w:r w:rsidRPr="009514C0">
        <w:rPr>
          <w:rFonts w:ascii="Arial" w:hAnsi="Arial" w:cs="Arial"/>
          <w:color w:val="6C6C6C"/>
          <w:sz w:val="17"/>
          <w:szCs w:val="17"/>
        </w:rPr>
        <w:t> to improve its performance. It's easier to code stored procedures than to build a query through a GUI. Stored procedures can access or modify </w:t>
      </w:r>
      <w:hyperlink r:id="rId11" w:history="1">
        <w:r w:rsidRPr="009514C0">
          <w:rPr>
            <w:rFonts w:ascii="Arial" w:hAnsi="Arial" w:cs="Arial"/>
            <w:color w:val="6C6C6C"/>
            <w:sz w:val="17"/>
            <w:szCs w:val="17"/>
          </w:rPr>
          <w:t>data</w:t>
        </w:r>
      </w:hyperlink>
      <w:r w:rsidRPr="009514C0">
        <w:rPr>
          <w:rFonts w:ascii="Arial" w:hAnsi="Arial" w:cs="Arial"/>
          <w:color w:val="6C6C6C"/>
          <w:sz w:val="17"/>
          <w:szCs w:val="17"/>
        </w:rPr>
        <w:t> in a </w:t>
      </w:r>
      <w:hyperlink r:id="rId12" w:history="1">
        <w:r w:rsidRPr="009514C0">
          <w:rPr>
            <w:rFonts w:ascii="Arial" w:hAnsi="Arial" w:cs="Arial"/>
            <w:color w:val="6C6C6C"/>
            <w:sz w:val="17"/>
            <w:szCs w:val="17"/>
          </w:rPr>
          <w:t>database</w:t>
        </w:r>
      </w:hyperlink>
    </w:p>
    <w:p w:rsidR="00BF0F5E" w:rsidRPr="004A5884" w:rsidRDefault="008256AB" w:rsidP="004A5884">
      <w:pPr>
        <w:pStyle w:val="NormalWeb"/>
        <w:shd w:val="clear" w:color="auto" w:fill="FFFFFF"/>
        <w:spacing w:before="0" w:beforeAutospacing="0" w:after="120" w:afterAutospacing="0" w:line="80" w:lineRule="atLeast"/>
        <w:rPr>
          <w:rFonts w:ascii="Arial" w:hAnsi="Arial" w:cs="Arial"/>
          <w:color w:val="6C6C6C"/>
          <w:sz w:val="17"/>
          <w:szCs w:val="17"/>
        </w:rPr>
      </w:pPr>
      <w:r w:rsidRPr="009514C0">
        <w:rPr>
          <w:rFonts w:ascii="Arial" w:hAnsi="Arial" w:cs="Arial"/>
          <w:color w:val="6C6C6C"/>
          <w:sz w:val="17"/>
          <w:szCs w:val="17"/>
        </w:rPr>
        <w:t>Use of stored procedures can reduce network traffic between clients and </w:t>
      </w:r>
      <w:hyperlink r:id="rId13" w:history="1">
        <w:r w:rsidRPr="009514C0">
          <w:rPr>
            <w:rFonts w:ascii="Arial" w:hAnsi="Arial" w:cs="Arial"/>
            <w:color w:val="6C6C6C"/>
            <w:sz w:val="17"/>
            <w:szCs w:val="17"/>
          </w:rPr>
          <w:t>servers</w:t>
        </w:r>
      </w:hyperlink>
      <w:r w:rsidRPr="009514C0">
        <w:rPr>
          <w:rFonts w:ascii="Arial" w:hAnsi="Arial" w:cs="Arial"/>
          <w:color w:val="6C6C6C"/>
          <w:sz w:val="17"/>
          <w:szCs w:val="17"/>
        </w:rPr>
        <w:t>, because the commands are executed as a single batch of code. This means only the call to execute the procedure is sent over a </w:t>
      </w:r>
      <w:hyperlink r:id="rId14" w:history="1">
        <w:r w:rsidRPr="009514C0">
          <w:rPr>
            <w:rFonts w:ascii="Arial" w:hAnsi="Arial" w:cs="Arial"/>
            <w:color w:val="6C6C6C"/>
            <w:sz w:val="17"/>
            <w:szCs w:val="17"/>
          </w:rPr>
          <w:t>network</w:t>
        </w:r>
      </w:hyperlink>
      <w:r w:rsidRPr="009514C0">
        <w:rPr>
          <w:rFonts w:ascii="Arial" w:hAnsi="Arial" w:cs="Arial"/>
          <w:color w:val="6C6C6C"/>
          <w:sz w:val="17"/>
          <w:szCs w:val="17"/>
        </w:rPr>
        <w:t>, instead of every single line of code being sent individually.</w:t>
      </w:r>
      <w:r w:rsidR="00BB538A" w:rsidRPr="004A5884">
        <w:rPr>
          <w:rFonts w:ascii="Arial" w:hAnsi="Arial" w:cs="Arial"/>
          <w:color w:val="6C6C6C"/>
          <w:sz w:val="17"/>
          <w:szCs w:val="17"/>
        </w:rPr>
        <w:t>We can create the check for SP, which user can see which SP</w:t>
      </w:r>
      <w:r w:rsidR="004A5884">
        <w:rPr>
          <w:rFonts w:ascii="Arial" w:hAnsi="Arial" w:cs="Arial"/>
          <w:color w:val="6C6C6C"/>
          <w:sz w:val="17"/>
          <w:szCs w:val="17"/>
        </w:rPr>
        <w:t>.</w:t>
      </w:r>
    </w:p>
    <w:p w:rsidR="00E331A6" w:rsidRPr="00E331A6" w:rsidRDefault="00E331A6" w:rsidP="00A72501">
      <w:pPr>
        <w:spacing w:after="120" w:line="240" w:lineRule="auto"/>
        <w:rPr>
          <w:rFonts w:ascii="Arial" w:eastAsia="Times New Roman" w:hAnsi="Arial" w:cs="Arial"/>
          <w:color w:val="6C6C6C"/>
          <w:sz w:val="17"/>
          <w:szCs w:val="17"/>
        </w:rPr>
      </w:pPr>
      <w:r w:rsidRPr="00E331A6">
        <w:rPr>
          <w:rFonts w:ascii="Arial" w:eastAsia="Times New Roman" w:hAnsi="Arial" w:cs="Arial"/>
          <w:color w:val="6C6C6C"/>
          <w:sz w:val="17"/>
          <w:szCs w:val="17"/>
        </w:rPr>
        <w:t>Syntax:</w:t>
      </w:r>
    </w:p>
    <w:p w:rsidR="00BB538A" w:rsidRPr="00E331A6" w:rsidRDefault="00BB538A" w:rsidP="00A72501">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Create Procedure </w:t>
      </w:r>
      <w:proofErr w:type="spellStart"/>
      <w:r w:rsidRPr="00E331A6">
        <w:rPr>
          <w:rFonts w:ascii="Arial" w:eastAsia="Times New Roman" w:hAnsi="Arial" w:cs="Arial"/>
          <w:color w:val="6C6C6C"/>
          <w:sz w:val="17"/>
          <w:szCs w:val="17"/>
        </w:rPr>
        <w:t>MyTestProc</w:t>
      </w:r>
      <w:proofErr w:type="spellEnd"/>
    </w:p>
    <w:p w:rsidR="00BB538A" w:rsidRPr="00E331A6" w:rsidRDefault="00BB538A" w:rsidP="00A72501">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AS</w:t>
      </w:r>
    </w:p>
    <w:p w:rsidR="00BB538A" w:rsidRPr="00E331A6" w:rsidRDefault="00BB538A" w:rsidP="00A72501">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Set NOCOUNT ON</w:t>
      </w:r>
    </w:p>
    <w:p w:rsidR="00BB538A" w:rsidRDefault="00BB538A" w:rsidP="00A72501">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Select * from [</w:t>
      </w:r>
      <w:proofErr w:type="spellStart"/>
      <w:r w:rsidRPr="00E331A6">
        <w:rPr>
          <w:rFonts w:ascii="Arial" w:eastAsia="Times New Roman" w:hAnsi="Arial" w:cs="Arial"/>
          <w:color w:val="6C6C6C"/>
          <w:sz w:val="17"/>
          <w:szCs w:val="17"/>
        </w:rPr>
        <w:t>HumanResource</w:t>
      </w:r>
      <w:proofErr w:type="spellEnd"/>
      <w:r w:rsidRPr="00E331A6">
        <w:rPr>
          <w:rFonts w:ascii="Arial" w:eastAsia="Times New Roman" w:hAnsi="Arial" w:cs="Arial"/>
          <w:color w:val="6C6C6C"/>
          <w:sz w:val="17"/>
          <w:szCs w:val="17"/>
        </w:rPr>
        <w:t>]</w:t>
      </w:r>
      <w:proofErr w:type="gramStart"/>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shift]</w:t>
      </w:r>
    </w:p>
    <w:p w:rsidR="00E331A6" w:rsidRPr="00E331A6" w:rsidRDefault="00E331A6" w:rsidP="00E331A6">
      <w:pPr>
        <w:spacing w:after="120" w:line="240" w:lineRule="auto"/>
        <w:rPr>
          <w:rFonts w:ascii="Arial" w:eastAsia="Times New Roman" w:hAnsi="Arial" w:cs="Arial"/>
          <w:color w:val="6C6C6C"/>
          <w:sz w:val="17"/>
          <w:szCs w:val="17"/>
        </w:rPr>
      </w:pPr>
      <w:r>
        <w:rPr>
          <w:rFonts w:ascii="Arial" w:eastAsia="Times New Roman" w:hAnsi="Arial" w:cs="Arial"/>
          <w:color w:val="6C6C6C"/>
          <w:sz w:val="17"/>
          <w:szCs w:val="17"/>
        </w:rPr>
        <w:t>To Execute SP:</w:t>
      </w:r>
    </w:p>
    <w:p w:rsidR="00BB538A" w:rsidRPr="00E331A6" w:rsidRDefault="00D352C9" w:rsidP="00E331A6">
      <w:pPr>
        <w:ind w:firstLine="720"/>
        <w:rPr>
          <w:rFonts w:ascii="Arial" w:eastAsia="Times New Roman" w:hAnsi="Arial" w:cs="Arial"/>
          <w:color w:val="6C6C6C"/>
          <w:sz w:val="17"/>
          <w:szCs w:val="17"/>
        </w:rPr>
      </w:pPr>
      <w:r w:rsidRPr="00E331A6">
        <w:rPr>
          <w:rFonts w:ascii="Arial" w:eastAsia="Times New Roman" w:hAnsi="Arial" w:cs="Arial"/>
          <w:color w:val="6C6C6C"/>
          <w:sz w:val="17"/>
          <w:szCs w:val="17"/>
        </w:rPr>
        <w:t>Exec</w:t>
      </w:r>
      <w:r w:rsidR="00BB538A" w:rsidRPr="00E331A6">
        <w:rPr>
          <w:rFonts w:ascii="Arial" w:eastAsia="Times New Roman" w:hAnsi="Arial" w:cs="Arial"/>
          <w:color w:val="6C6C6C"/>
          <w:sz w:val="17"/>
          <w:szCs w:val="17"/>
        </w:rPr>
        <w:t xml:space="preserve"> </w:t>
      </w:r>
      <w:proofErr w:type="spellStart"/>
      <w:r w:rsidR="00BB538A" w:rsidRPr="00E331A6">
        <w:rPr>
          <w:rFonts w:ascii="Arial" w:eastAsia="Times New Roman" w:hAnsi="Arial" w:cs="Arial"/>
          <w:color w:val="6C6C6C"/>
          <w:sz w:val="17"/>
          <w:szCs w:val="17"/>
        </w:rPr>
        <w:t>MyTestProc</w:t>
      </w:r>
      <w:proofErr w:type="spellEnd"/>
    </w:p>
    <w:p w:rsidR="00BB538A" w:rsidRPr="00E331A6" w:rsidRDefault="0034091F" w:rsidP="0034091F">
      <w:pPr>
        <w:spacing w:after="120" w:line="240" w:lineRule="auto"/>
        <w:rPr>
          <w:rFonts w:ascii="Arial" w:eastAsia="Times New Roman" w:hAnsi="Arial" w:cs="Arial"/>
          <w:color w:val="6C6C6C"/>
          <w:sz w:val="17"/>
          <w:szCs w:val="17"/>
        </w:rPr>
      </w:pPr>
      <w:r>
        <w:rPr>
          <w:rFonts w:ascii="Arial" w:eastAsia="Times New Roman" w:hAnsi="Arial" w:cs="Arial"/>
          <w:color w:val="6C6C6C"/>
          <w:sz w:val="17"/>
          <w:szCs w:val="17"/>
        </w:rPr>
        <w:t>To Drop SP:</w:t>
      </w:r>
    </w:p>
    <w:p w:rsidR="00BB538A" w:rsidRPr="00E331A6" w:rsidRDefault="00BB538A" w:rsidP="0034091F">
      <w:pPr>
        <w:ind w:firstLine="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Drop Proc </w:t>
      </w:r>
      <w:proofErr w:type="spellStart"/>
      <w:r w:rsidRPr="00E331A6">
        <w:rPr>
          <w:rFonts w:ascii="Arial" w:eastAsia="Times New Roman" w:hAnsi="Arial" w:cs="Arial"/>
          <w:color w:val="6C6C6C"/>
          <w:sz w:val="17"/>
          <w:szCs w:val="17"/>
        </w:rPr>
        <w:t>MyTestProc</w:t>
      </w:r>
      <w:proofErr w:type="spellEnd"/>
    </w:p>
    <w:p w:rsidR="00BB538A" w:rsidRPr="00E331A6" w:rsidRDefault="00BB538A" w:rsidP="00BB538A">
      <w:pPr>
        <w:rPr>
          <w:rFonts w:ascii="Arial" w:eastAsia="Times New Roman" w:hAnsi="Arial" w:cs="Arial"/>
          <w:color w:val="6C6C6C"/>
          <w:sz w:val="17"/>
          <w:szCs w:val="17"/>
        </w:rPr>
      </w:pPr>
    </w:p>
    <w:p w:rsidR="00BB538A" w:rsidRPr="00E331A6" w:rsidRDefault="004D3288" w:rsidP="00BB538A">
      <w:pPr>
        <w:rPr>
          <w:rFonts w:ascii="Arial" w:eastAsia="Times New Roman" w:hAnsi="Arial" w:cs="Arial"/>
          <w:color w:val="6C6C6C"/>
          <w:sz w:val="17"/>
          <w:szCs w:val="17"/>
        </w:rPr>
      </w:pPr>
      <w:r w:rsidRPr="00E331A6">
        <w:rPr>
          <w:rFonts w:ascii="Arial" w:eastAsia="Times New Roman" w:hAnsi="Arial" w:cs="Arial"/>
          <w:color w:val="6C6C6C"/>
          <w:sz w:val="17"/>
          <w:szCs w:val="17"/>
        </w:rPr>
        <w:t>Parameterized</w:t>
      </w:r>
      <w:r w:rsidR="00BB538A" w:rsidRPr="00E331A6">
        <w:rPr>
          <w:rFonts w:ascii="Arial" w:eastAsia="Times New Roman" w:hAnsi="Arial" w:cs="Arial"/>
          <w:color w:val="6C6C6C"/>
          <w:sz w:val="17"/>
          <w:szCs w:val="17"/>
        </w:rPr>
        <w:t xml:space="preserve"> SP</w:t>
      </w:r>
    </w:p>
    <w:p w:rsidR="00BB538A" w:rsidRPr="00E331A6" w:rsidRDefault="00BB538A" w:rsidP="0061303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Create Procedure </w:t>
      </w:r>
      <w:proofErr w:type="spellStart"/>
      <w:r w:rsidRPr="00E331A6">
        <w:rPr>
          <w:rFonts w:ascii="Arial" w:eastAsia="Times New Roman" w:hAnsi="Arial" w:cs="Arial"/>
          <w:color w:val="6C6C6C"/>
          <w:sz w:val="17"/>
          <w:szCs w:val="17"/>
        </w:rPr>
        <w:t>MyFIrstParaProc</w:t>
      </w:r>
      <w:proofErr w:type="spellEnd"/>
    </w:p>
    <w:p w:rsidR="00BB538A" w:rsidRPr="00E331A6" w:rsidRDefault="00BB538A" w:rsidP="0061303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w:t>
      </w:r>
      <w:proofErr w:type="spellStart"/>
      <w:r w:rsidRPr="00E331A6">
        <w:rPr>
          <w:rFonts w:ascii="Arial" w:eastAsia="Times New Roman" w:hAnsi="Arial" w:cs="Arial"/>
          <w:color w:val="6C6C6C"/>
          <w:sz w:val="17"/>
          <w:szCs w:val="17"/>
        </w:rPr>
        <w:t>paramname</w:t>
      </w:r>
      <w:proofErr w:type="spellEnd"/>
      <w:r w:rsidRPr="00E331A6">
        <w:rPr>
          <w:rFonts w:ascii="Arial" w:eastAsia="Times New Roman" w:hAnsi="Arial" w:cs="Arial"/>
          <w:color w:val="6C6C6C"/>
          <w:sz w:val="17"/>
          <w:szCs w:val="17"/>
        </w:rPr>
        <w:t xml:space="preserve"> </w:t>
      </w:r>
      <w:proofErr w:type="spellStart"/>
      <w:proofErr w:type="gramStart"/>
      <w:r w:rsidRPr="00E331A6">
        <w:rPr>
          <w:rFonts w:ascii="Arial" w:eastAsia="Times New Roman" w:hAnsi="Arial" w:cs="Arial"/>
          <w:color w:val="6C6C6C"/>
          <w:sz w:val="17"/>
          <w:szCs w:val="17"/>
        </w:rPr>
        <w:t>varchar</w:t>
      </w:r>
      <w:proofErr w:type="spellEnd"/>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50)</w:t>
      </w:r>
    </w:p>
    <w:p w:rsidR="00BB538A" w:rsidRPr="00E331A6" w:rsidRDefault="00BB538A" w:rsidP="0061303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AS</w:t>
      </w:r>
    </w:p>
    <w:p w:rsidR="00BB538A" w:rsidRPr="00E331A6" w:rsidRDefault="00BB538A" w:rsidP="0061303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Set NOCOUNT ON</w:t>
      </w:r>
    </w:p>
    <w:p w:rsidR="00BB538A" w:rsidRDefault="00BB538A" w:rsidP="0061303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Select * from [</w:t>
      </w:r>
      <w:proofErr w:type="spellStart"/>
      <w:r w:rsidRPr="00E331A6">
        <w:rPr>
          <w:rFonts w:ascii="Arial" w:eastAsia="Times New Roman" w:hAnsi="Arial" w:cs="Arial"/>
          <w:color w:val="6C6C6C"/>
          <w:sz w:val="17"/>
          <w:szCs w:val="17"/>
        </w:rPr>
        <w:t>HumanResource</w:t>
      </w:r>
      <w:proofErr w:type="spellEnd"/>
      <w:r w:rsidRPr="00E331A6">
        <w:rPr>
          <w:rFonts w:ascii="Arial" w:eastAsia="Times New Roman" w:hAnsi="Arial" w:cs="Arial"/>
          <w:color w:val="6C6C6C"/>
          <w:sz w:val="17"/>
          <w:szCs w:val="17"/>
        </w:rPr>
        <w:t>]</w:t>
      </w:r>
      <w:proofErr w:type="gramStart"/>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 xml:space="preserve">shift] where Name= </w:t>
      </w:r>
      <w:proofErr w:type="spellStart"/>
      <w:r w:rsidRPr="00E331A6">
        <w:rPr>
          <w:rFonts w:ascii="Arial" w:eastAsia="Times New Roman" w:hAnsi="Arial" w:cs="Arial"/>
          <w:color w:val="6C6C6C"/>
          <w:sz w:val="17"/>
          <w:szCs w:val="17"/>
        </w:rPr>
        <w:t>paramname</w:t>
      </w:r>
      <w:proofErr w:type="spellEnd"/>
    </w:p>
    <w:p w:rsidR="009E4600" w:rsidRPr="00E331A6" w:rsidRDefault="009E4600" w:rsidP="009E4600">
      <w:pPr>
        <w:spacing w:after="120" w:line="240" w:lineRule="auto"/>
        <w:rPr>
          <w:rFonts w:ascii="Arial" w:eastAsia="Times New Roman" w:hAnsi="Arial" w:cs="Arial"/>
          <w:color w:val="6C6C6C"/>
          <w:sz w:val="17"/>
          <w:szCs w:val="17"/>
        </w:rPr>
      </w:pPr>
      <w:r>
        <w:rPr>
          <w:rFonts w:ascii="Arial" w:eastAsia="Times New Roman" w:hAnsi="Arial" w:cs="Arial"/>
          <w:color w:val="6C6C6C"/>
          <w:sz w:val="17"/>
          <w:szCs w:val="17"/>
        </w:rPr>
        <w:t>To Execute SP:</w:t>
      </w:r>
    </w:p>
    <w:p w:rsidR="00BB538A" w:rsidRPr="00E331A6" w:rsidRDefault="00BB538A" w:rsidP="009E4600">
      <w:pPr>
        <w:ind w:firstLine="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Exec </w:t>
      </w:r>
      <w:proofErr w:type="spellStart"/>
      <w:r w:rsidRPr="00E331A6">
        <w:rPr>
          <w:rFonts w:ascii="Arial" w:eastAsia="Times New Roman" w:hAnsi="Arial" w:cs="Arial"/>
          <w:color w:val="6C6C6C"/>
          <w:sz w:val="17"/>
          <w:szCs w:val="17"/>
        </w:rPr>
        <w:t>MyFIrstParaProc</w:t>
      </w:r>
      <w:proofErr w:type="spellEnd"/>
      <w:r w:rsidRPr="00E331A6">
        <w:rPr>
          <w:rFonts w:ascii="Arial" w:eastAsia="Times New Roman" w:hAnsi="Arial" w:cs="Arial"/>
          <w:color w:val="6C6C6C"/>
          <w:sz w:val="17"/>
          <w:szCs w:val="17"/>
        </w:rPr>
        <w:t xml:space="preserve"> @ </w:t>
      </w:r>
      <w:proofErr w:type="spellStart"/>
      <w:r w:rsidRPr="00E331A6">
        <w:rPr>
          <w:rFonts w:ascii="Arial" w:eastAsia="Times New Roman" w:hAnsi="Arial" w:cs="Arial"/>
          <w:color w:val="6C6C6C"/>
          <w:sz w:val="17"/>
          <w:szCs w:val="17"/>
        </w:rPr>
        <w:t>paramname</w:t>
      </w:r>
      <w:proofErr w:type="spellEnd"/>
      <w:r w:rsidRPr="00E331A6">
        <w:rPr>
          <w:rFonts w:ascii="Arial" w:eastAsia="Times New Roman" w:hAnsi="Arial" w:cs="Arial"/>
          <w:color w:val="6C6C6C"/>
          <w:sz w:val="17"/>
          <w:szCs w:val="17"/>
        </w:rPr>
        <w:t xml:space="preserve"> =’Dev’</w:t>
      </w:r>
    </w:p>
    <w:p w:rsidR="00BB538A" w:rsidRPr="00E331A6" w:rsidRDefault="00BB538A" w:rsidP="00BB538A">
      <w:pPr>
        <w:rPr>
          <w:rFonts w:ascii="Arial" w:eastAsia="Times New Roman" w:hAnsi="Arial" w:cs="Arial"/>
          <w:color w:val="6C6C6C"/>
          <w:sz w:val="17"/>
          <w:szCs w:val="17"/>
        </w:rPr>
      </w:pPr>
    </w:p>
    <w:p w:rsidR="00BB538A" w:rsidRPr="00DE53E7" w:rsidRDefault="00BB538A" w:rsidP="00DE53E7">
      <w:pPr>
        <w:pStyle w:val="ListParagraph"/>
        <w:numPr>
          <w:ilvl w:val="0"/>
          <w:numId w:val="6"/>
        </w:numPr>
        <w:rPr>
          <w:rFonts w:ascii="Arial" w:eastAsia="Times New Roman" w:hAnsi="Arial" w:cs="Arial"/>
          <w:color w:val="6C6C6C"/>
          <w:sz w:val="17"/>
          <w:szCs w:val="17"/>
        </w:rPr>
      </w:pPr>
      <w:r w:rsidRPr="00DE53E7">
        <w:rPr>
          <w:rFonts w:ascii="Arial" w:eastAsia="Times New Roman" w:hAnsi="Arial" w:cs="Arial"/>
          <w:color w:val="6C6C6C"/>
          <w:sz w:val="17"/>
          <w:szCs w:val="17"/>
        </w:rPr>
        <w:t>For multiple parameters the sequence of parameters should be same as in proc</w:t>
      </w:r>
    </w:p>
    <w:p w:rsidR="00BB538A" w:rsidRPr="00DE53E7" w:rsidRDefault="00BB538A" w:rsidP="00BB538A">
      <w:pPr>
        <w:pStyle w:val="ListParagraph"/>
        <w:numPr>
          <w:ilvl w:val="0"/>
          <w:numId w:val="6"/>
        </w:numPr>
        <w:rPr>
          <w:rFonts w:ascii="Arial" w:eastAsia="Times New Roman" w:hAnsi="Arial" w:cs="Arial"/>
          <w:color w:val="6C6C6C"/>
          <w:sz w:val="17"/>
          <w:szCs w:val="17"/>
        </w:rPr>
      </w:pPr>
      <w:r w:rsidRPr="00DE53E7">
        <w:rPr>
          <w:rFonts w:ascii="Arial" w:eastAsia="Times New Roman" w:hAnsi="Arial" w:cs="Arial"/>
          <w:color w:val="6C6C6C"/>
          <w:sz w:val="17"/>
          <w:szCs w:val="17"/>
        </w:rPr>
        <w:t xml:space="preserve">If dev fails to pass parameter it will give you an </w:t>
      </w:r>
      <w:proofErr w:type="spellStart"/>
      <w:r w:rsidRPr="00DE53E7">
        <w:rPr>
          <w:rFonts w:ascii="Arial" w:eastAsia="Times New Roman" w:hAnsi="Arial" w:cs="Arial"/>
          <w:color w:val="6C6C6C"/>
          <w:sz w:val="17"/>
          <w:szCs w:val="17"/>
        </w:rPr>
        <w:t>error</w:t>
      </w:r>
      <w:r w:rsidR="00DE53E7">
        <w:rPr>
          <w:rFonts w:ascii="Arial" w:eastAsia="Times New Roman" w:hAnsi="Arial" w:cs="Arial"/>
          <w:color w:val="6C6C6C"/>
          <w:sz w:val="17"/>
          <w:szCs w:val="17"/>
        </w:rPr>
        <w:t>,</w:t>
      </w:r>
      <w:r w:rsidRPr="00DE53E7">
        <w:rPr>
          <w:rFonts w:ascii="Arial" w:eastAsia="Times New Roman" w:hAnsi="Arial" w:cs="Arial"/>
          <w:color w:val="6C6C6C"/>
          <w:sz w:val="17"/>
          <w:szCs w:val="17"/>
        </w:rPr>
        <w:t>But</w:t>
      </w:r>
      <w:proofErr w:type="spellEnd"/>
      <w:r w:rsidRPr="00DE53E7">
        <w:rPr>
          <w:rFonts w:ascii="Arial" w:eastAsia="Times New Roman" w:hAnsi="Arial" w:cs="Arial"/>
          <w:color w:val="6C6C6C"/>
          <w:sz w:val="17"/>
          <w:szCs w:val="17"/>
        </w:rPr>
        <w:t xml:space="preserve"> </w:t>
      </w:r>
      <w:r w:rsidR="007B76E0" w:rsidRPr="00DE53E7">
        <w:rPr>
          <w:rFonts w:ascii="Arial" w:eastAsia="Times New Roman" w:hAnsi="Arial" w:cs="Arial"/>
          <w:color w:val="6C6C6C"/>
          <w:sz w:val="17"/>
          <w:szCs w:val="17"/>
        </w:rPr>
        <w:t>to av</w:t>
      </w:r>
      <w:r w:rsidRPr="00DE53E7">
        <w:rPr>
          <w:rFonts w:ascii="Arial" w:eastAsia="Times New Roman" w:hAnsi="Arial" w:cs="Arial"/>
          <w:color w:val="6C6C6C"/>
          <w:sz w:val="17"/>
          <w:szCs w:val="17"/>
        </w:rPr>
        <w:t>oid it you can pass the default values such as</w:t>
      </w:r>
    </w:p>
    <w:p w:rsidR="00BB538A" w:rsidRPr="00E331A6" w:rsidRDefault="00BB538A" w:rsidP="00BB538A">
      <w:pPr>
        <w:rPr>
          <w:rFonts w:ascii="Arial" w:eastAsia="Times New Roman" w:hAnsi="Arial" w:cs="Arial"/>
          <w:color w:val="6C6C6C"/>
          <w:sz w:val="17"/>
          <w:szCs w:val="17"/>
        </w:rPr>
      </w:pPr>
    </w:p>
    <w:p w:rsidR="00BB538A" w:rsidRPr="00E331A6" w:rsidRDefault="00BB538A" w:rsidP="00FF7D0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Create Procedure </w:t>
      </w:r>
      <w:proofErr w:type="spellStart"/>
      <w:r w:rsidRPr="00E331A6">
        <w:rPr>
          <w:rFonts w:ascii="Arial" w:eastAsia="Times New Roman" w:hAnsi="Arial" w:cs="Arial"/>
          <w:color w:val="6C6C6C"/>
          <w:sz w:val="17"/>
          <w:szCs w:val="17"/>
        </w:rPr>
        <w:t>MyFIrstParaProc</w:t>
      </w:r>
      <w:proofErr w:type="spellEnd"/>
    </w:p>
    <w:p w:rsidR="00BB538A" w:rsidRPr="00E331A6" w:rsidRDefault="00BB538A" w:rsidP="00FF7D0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w:t>
      </w:r>
      <w:proofErr w:type="spellStart"/>
      <w:r w:rsidRPr="00E331A6">
        <w:rPr>
          <w:rFonts w:ascii="Arial" w:eastAsia="Times New Roman" w:hAnsi="Arial" w:cs="Arial"/>
          <w:color w:val="6C6C6C"/>
          <w:sz w:val="17"/>
          <w:szCs w:val="17"/>
        </w:rPr>
        <w:t>paramname</w:t>
      </w:r>
      <w:proofErr w:type="spellEnd"/>
      <w:r w:rsidRPr="00E331A6">
        <w:rPr>
          <w:rFonts w:ascii="Arial" w:eastAsia="Times New Roman" w:hAnsi="Arial" w:cs="Arial"/>
          <w:color w:val="6C6C6C"/>
          <w:sz w:val="17"/>
          <w:szCs w:val="17"/>
        </w:rPr>
        <w:t xml:space="preserve"> </w:t>
      </w:r>
      <w:proofErr w:type="spellStart"/>
      <w:proofErr w:type="gramStart"/>
      <w:r w:rsidRPr="00E331A6">
        <w:rPr>
          <w:rFonts w:ascii="Arial" w:eastAsia="Times New Roman" w:hAnsi="Arial" w:cs="Arial"/>
          <w:color w:val="6C6C6C"/>
          <w:sz w:val="17"/>
          <w:szCs w:val="17"/>
        </w:rPr>
        <w:t>varchar</w:t>
      </w:r>
      <w:proofErr w:type="spellEnd"/>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50) = ‘Default’</w:t>
      </w:r>
    </w:p>
    <w:p w:rsidR="00BB538A" w:rsidRPr="00E331A6" w:rsidRDefault="00BB538A" w:rsidP="00FF7D0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AS</w:t>
      </w:r>
    </w:p>
    <w:p w:rsidR="00BB538A" w:rsidRPr="00E331A6" w:rsidRDefault="00BB538A" w:rsidP="00FF7D0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Set NOCOUNT ON</w:t>
      </w:r>
    </w:p>
    <w:p w:rsidR="00654132" w:rsidRPr="00E331A6" w:rsidRDefault="00654132" w:rsidP="00FF7D05">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Select * from [</w:t>
      </w:r>
      <w:proofErr w:type="spellStart"/>
      <w:r w:rsidRPr="00E331A6">
        <w:rPr>
          <w:rFonts w:ascii="Arial" w:eastAsia="Times New Roman" w:hAnsi="Arial" w:cs="Arial"/>
          <w:color w:val="6C6C6C"/>
          <w:sz w:val="17"/>
          <w:szCs w:val="17"/>
        </w:rPr>
        <w:t>HumanResource</w:t>
      </w:r>
      <w:proofErr w:type="spellEnd"/>
      <w:r w:rsidRPr="00E331A6">
        <w:rPr>
          <w:rFonts w:ascii="Arial" w:eastAsia="Times New Roman" w:hAnsi="Arial" w:cs="Arial"/>
          <w:color w:val="6C6C6C"/>
          <w:sz w:val="17"/>
          <w:szCs w:val="17"/>
        </w:rPr>
        <w:t>]</w:t>
      </w:r>
      <w:proofErr w:type="gramStart"/>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 xml:space="preserve">shift] where Name= </w:t>
      </w:r>
      <w:proofErr w:type="spellStart"/>
      <w:r w:rsidRPr="00E331A6">
        <w:rPr>
          <w:rFonts w:ascii="Arial" w:eastAsia="Times New Roman" w:hAnsi="Arial" w:cs="Arial"/>
          <w:color w:val="6C6C6C"/>
          <w:sz w:val="17"/>
          <w:szCs w:val="17"/>
        </w:rPr>
        <w:t>paramname</w:t>
      </w:r>
      <w:proofErr w:type="spellEnd"/>
    </w:p>
    <w:p w:rsidR="00383A5D" w:rsidRPr="00E331A6" w:rsidRDefault="00383A5D" w:rsidP="00383A5D">
      <w:pPr>
        <w:spacing w:after="120" w:line="240" w:lineRule="auto"/>
        <w:rPr>
          <w:rFonts w:ascii="Arial" w:eastAsia="Times New Roman" w:hAnsi="Arial" w:cs="Arial"/>
          <w:color w:val="6C6C6C"/>
          <w:sz w:val="17"/>
          <w:szCs w:val="17"/>
        </w:rPr>
      </w:pPr>
      <w:r>
        <w:rPr>
          <w:rFonts w:ascii="Arial" w:eastAsia="Times New Roman" w:hAnsi="Arial" w:cs="Arial"/>
          <w:color w:val="6C6C6C"/>
          <w:sz w:val="17"/>
          <w:szCs w:val="17"/>
        </w:rPr>
        <w:lastRenderedPageBreak/>
        <w:t>To Execute SP with parameters:</w:t>
      </w:r>
    </w:p>
    <w:p w:rsidR="00BB538A" w:rsidRPr="00E331A6" w:rsidRDefault="00BB538A" w:rsidP="00BB538A">
      <w:pPr>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Exec </w:t>
      </w:r>
      <w:proofErr w:type="spellStart"/>
      <w:r w:rsidRPr="00E331A6">
        <w:rPr>
          <w:rFonts w:ascii="Arial" w:eastAsia="Times New Roman" w:hAnsi="Arial" w:cs="Arial"/>
          <w:color w:val="6C6C6C"/>
          <w:sz w:val="17"/>
          <w:szCs w:val="17"/>
        </w:rPr>
        <w:t>MyFIrstParaProc</w:t>
      </w:r>
      <w:proofErr w:type="spellEnd"/>
      <w:r w:rsidRPr="00E331A6">
        <w:rPr>
          <w:rFonts w:ascii="Arial" w:eastAsia="Times New Roman" w:hAnsi="Arial" w:cs="Arial"/>
          <w:color w:val="6C6C6C"/>
          <w:sz w:val="17"/>
          <w:szCs w:val="17"/>
        </w:rPr>
        <w:t xml:space="preserve"> @ </w:t>
      </w:r>
      <w:proofErr w:type="spellStart"/>
      <w:r w:rsidRPr="00E331A6">
        <w:rPr>
          <w:rFonts w:ascii="Arial" w:eastAsia="Times New Roman" w:hAnsi="Arial" w:cs="Arial"/>
          <w:color w:val="6C6C6C"/>
          <w:sz w:val="17"/>
          <w:szCs w:val="17"/>
        </w:rPr>
        <w:t>paramname</w:t>
      </w:r>
      <w:proofErr w:type="spellEnd"/>
      <w:r w:rsidRPr="00E331A6">
        <w:rPr>
          <w:rFonts w:ascii="Arial" w:eastAsia="Times New Roman" w:hAnsi="Arial" w:cs="Arial"/>
          <w:color w:val="6C6C6C"/>
          <w:sz w:val="17"/>
          <w:szCs w:val="17"/>
        </w:rPr>
        <w:t xml:space="preserve"> =’Dev’</w:t>
      </w:r>
    </w:p>
    <w:p w:rsidR="00654132" w:rsidRDefault="00654132" w:rsidP="00BB538A">
      <w:pPr>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Output parameters: </w:t>
      </w:r>
    </w:p>
    <w:p w:rsidR="0033205F" w:rsidRPr="00E331A6" w:rsidRDefault="0033205F" w:rsidP="00BB538A">
      <w:pPr>
        <w:rPr>
          <w:rFonts w:ascii="Arial" w:eastAsia="Times New Roman" w:hAnsi="Arial" w:cs="Arial"/>
          <w:color w:val="6C6C6C"/>
          <w:sz w:val="17"/>
          <w:szCs w:val="17"/>
        </w:rPr>
      </w:pPr>
      <w:r>
        <w:rPr>
          <w:rFonts w:ascii="Arial" w:eastAsia="Times New Roman" w:hAnsi="Arial" w:cs="Arial"/>
          <w:color w:val="6C6C6C"/>
          <w:sz w:val="17"/>
          <w:szCs w:val="17"/>
        </w:rPr>
        <w:t>This parameters returns the value from the stored procedure</w:t>
      </w:r>
    </w:p>
    <w:p w:rsidR="00654132" w:rsidRPr="00E331A6" w:rsidRDefault="00654132" w:rsidP="0033205F">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Create Procedure </w:t>
      </w:r>
      <w:proofErr w:type="spellStart"/>
      <w:r w:rsidRPr="00E331A6">
        <w:rPr>
          <w:rFonts w:ascii="Arial" w:eastAsia="Times New Roman" w:hAnsi="Arial" w:cs="Arial"/>
          <w:color w:val="6C6C6C"/>
          <w:sz w:val="17"/>
          <w:szCs w:val="17"/>
        </w:rPr>
        <w:t>MyFIrstoutParaProc</w:t>
      </w:r>
      <w:proofErr w:type="spellEnd"/>
    </w:p>
    <w:p w:rsidR="00654132" w:rsidRPr="00E331A6" w:rsidRDefault="00654132" w:rsidP="0033205F">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w:t>
      </w:r>
      <w:proofErr w:type="spellStart"/>
      <w:r w:rsidRPr="00E331A6">
        <w:rPr>
          <w:rFonts w:ascii="Arial" w:eastAsia="Times New Roman" w:hAnsi="Arial" w:cs="Arial"/>
          <w:color w:val="6C6C6C"/>
          <w:sz w:val="17"/>
          <w:szCs w:val="17"/>
        </w:rPr>
        <w:t>topshift</w:t>
      </w:r>
      <w:proofErr w:type="spellEnd"/>
      <w:r w:rsidRPr="00E331A6">
        <w:rPr>
          <w:rFonts w:ascii="Arial" w:eastAsia="Times New Roman" w:hAnsi="Arial" w:cs="Arial"/>
          <w:color w:val="6C6C6C"/>
          <w:sz w:val="17"/>
          <w:szCs w:val="17"/>
        </w:rPr>
        <w:t xml:space="preserve"> </w:t>
      </w:r>
      <w:proofErr w:type="spellStart"/>
      <w:proofErr w:type="gramStart"/>
      <w:r w:rsidRPr="00E331A6">
        <w:rPr>
          <w:rFonts w:ascii="Arial" w:eastAsia="Times New Roman" w:hAnsi="Arial" w:cs="Arial"/>
          <w:color w:val="6C6C6C"/>
          <w:sz w:val="17"/>
          <w:szCs w:val="17"/>
        </w:rPr>
        <w:t>varchar</w:t>
      </w:r>
      <w:proofErr w:type="spellEnd"/>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50) output</w:t>
      </w:r>
    </w:p>
    <w:p w:rsidR="00654132" w:rsidRPr="00E331A6" w:rsidRDefault="00654132" w:rsidP="0033205F">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AS</w:t>
      </w:r>
    </w:p>
    <w:p w:rsidR="00654132" w:rsidRPr="00E331A6" w:rsidRDefault="00654132" w:rsidP="0033205F">
      <w:pPr>
        <w:spacing w:after="120" w:line="240" w:lineRule="auto"/>
        <w:ind w:left="357"/>
        <w:rPr>
          <w:rFonts w:ascii="Arial" w:eastAsia="Times New Roman" w:hAnsi="Arial" w:cs="Arial"/>
          <w:color w:val="6C6C6C"/>
          <w:sz w:val="17"/>
          <w:szCs w:val="17"/>
        </w:rPr>
      </w:pPr>
      <w:r w:rsidRPr="00E331A6">
        <w:rPr>
          <w:rFonts w:ascii="Arial" w:eastAsia="Times New Roman" w:hAnsi="Arial" w:cs="Arial"/>
          <w:color w:val="6C6C6C"/>
          <w:sz w:val="17"/>
          <w:szCs w:val="17"/>
        </w:rPr>
        <w:t>Set @</w:t>
      </w:r>
      <w:proofErr w:type="spellStart"/>
      <w:r w:rsidRPr="00E331A6">
        <w:rPr>
          <w:rFonts w:ascii="Arial" w:eastAsia="Times New Roman" w:hAnsi="Arial" w:cs="Arial"/>
          <w:color w:val="6C6C6C"/>
          <w:sz w:val="17"/>
          <w:szCs w:val="17"/>
        </w:rPr>
        <w:t>topshift</w:t>
      </w:r>
      <w:proofErr w:type="spellEnd"/>
      <w:r w:rsidRPr="00E331A6">
        <w:rPr>
          <w:rFonts w:ascii="Arial" w:eastAsia="Times New Roman" w:hAnsi="Arial" w:cs="Arial"/>
          <w:color w:val="6C6C6C"/>
          <w:sz w:val="17"/>
          <w:szCs w:val="17"/>
        </w:rPr>
        <w:t xml:space="preserve"> =Select top 1 (</w:t>
      </w:r>
      <w:proofErr w:type="spellStart"/>
      <w:r w:rsidRPr="00E331A6">
        <w:rPr>
          <w:rFonts w:ascii="Arial" w:eastAsia="Times New Roman" w:hAnsi="Arial" w:cs="Arial"/>
          <w:color w:val="6C6C6C"/>
          <w:sz w:val="17"/>
          <w:szCs w:val="17"/>
        </w:rPr>
        <w:t>ShiftId</w:t>
      </w:r>
      <w:proofErr w:type="spellEnd"/>
      <w:r w:rsidRPr="00E331A6">
        <w:rPr>
          <w:rFonts w:ascii="Arial" w:eastAsia="Times New Roman" w:hAnsi="Arial" w:cs="Arial"/>
          <w:color w:val="6C6C6C"/>
          <w:sz w:val="17"/>
          <w:szCs w:val="17"/>
        </w:rPr>
        <w:t>) from [</w:t>
      </w:r>
      <w:proofErr w:type="spellStart"/>
      <w:r w:rsidRPr="00E331A6">
        <w:rPr>
          <w:rFonts w:ascii="Arial" w:eastAsia="Times New Roman" w:hAnsi="Arial" w:cs="Arial"/>
          <w:color w:val="6C6C6C"/>
          <w:sz w:val="17"/>
          <w:szCs w:val="17"/>
        </w:rPr>
        <w:t>HumanResource</w:t>
      </w:r>
      <w:proofErr w:type="spellEnd"/>
      <w:r w:rsidRPr="00E331A6">
        <w:rPr>
          <w:rFonts w:ascii="Arial" w:eastAsia="Times New Roman" w:hAnsi="Arial" w:cs="Arial"/>
          <w:color w:val="6C6C6C"/>
          <w:sz w:val="17"/>
          <w:szCs w:val="17"/>
        </w:rPr>
        <w:t>]</w:t>
      </w:r>
      <w:proofErr w:type="gramStart"/>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 xml:space="preserve">shift] </w:t>
      </w:r>
    </w:p>
    <w:p w:rsidR="00654132" w:rsidRPr="00E331A6" w:rsidRDefault="00654132" w:rsidP="00654132">
      <w:pPr>
        <w:rPr>
          <w:rFonts w:ascii="Arial" w:eastAsia="Times New Roman" w:hAnsi="Arial" w:cs="Arial"/>
          <w:color w:val="6C6C6C"/>
          <w:sz w:val="17"/>
          <w:szCs w:val="17"/>
        </w:rPr>
      </w:pPr>
      <w:r w:rsidRPr="00E331A6">
        <w:rPr>
          <w:rFonts w:ascii="Arial" w:eastAsia="Times New Roman" w:hAnsi="Arial" w:cs="Arial"/>
          <w:color w:val="6C6C6C"/>
          <w:sz w:val="17"/>
          <w:szCs w:val="17"/>
        </w:rPr>
        <w:t>Display Result:</w:t>
      </w:r>
    </w:p>
    <w:p w:rsidR="00654132" w:rsidRPr="00E331A6" w:rsidRDefault="00654132" w:rsidP="0033205F">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Declare @</w:t>
      </w:r>
      <w:proofErr w:type="spellStart"/>
      <w:r w:rsidRPr="00E331A6">
        <w:rPr>
          <w:rFonts w:ascii="Arial" w:eastAsia="Times New Roman" w:hAnsi="Arial" w:cs="Arial"/>
          <w:color w:val="6C6C6C"/>
          <w:sz w:val="17"/>
          <w:szCs w:val="17"/>
        </w:rPr>
        <w:t>outputResult</w:t>
      </w:r>
      <w:proofErr w:type="spellEnd"/>
      <w:r w:rsidRPr="00E331A6">
        <w:rPr>
          <w:rFonts w:ascii="Arial" w:eastAsia="Times New Roman" w:hAnsi="Arial" w:cs="Arial"/>
          <w:color w:val="6C6C6C"/>
          <w:sz w:val="17"/>
          <w:szCs w:val="17"/>
        </w:rPr>
        <w:t xml:space="preserve"> </w:t>
      </w:r>
      <w:proofErr w:type="spellStart"/>
      <w:proofErr w:type="gramStart"/>
      <w:r w:rsidRPr="00E331A6">
        <w:rPr>
          <w:rFonts w:ascii="Arial" w:eastAsia="Times New Roman" w:hAnsi="Arial" w:cs="Arial"/>
          <w:color w:val="6C6C6C"/>
          <w:sz w:val="17"/>
          <w:szCs w:val="17"/>
        </w:rPr>
        <w:t>varchar</w:t>
      </w:r>
      <w:proofErr w:type="spellEnd"/>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50)</w:t>
      </w:r>
    </w:p>
    <w:p w:rsidR="00654132" w:rsidRPr="00E331A6" w:rsidRDefault="00654132" w:rsidP="0033205F">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Exec </w:t>
      </w:r>
      <w:proofErr w:type="spellStart"/>
      <w:r w:rsidRPr="00E331A6">
        <w:rPr>
          <w:rFonts w:ascii="Arial" w:eastAsia="Times New Roman" w:hAnsi="Arial" w:cs="Arial"/>
          <w:color w:val="6C6C6C"/>
          <w:sz w:val="17"/>
          <w:szCs w:val="17"/>
        </w:rPr>
        <w:t>MyFIrstoutParaProc</w:t>
      </w:r>
      <w:proofErr w:type="spellEnd"/>
      <w:r w:rsidRPr="00E331A6">
        <w:rPr>
          <w:rFonts w:ascii="Arial" w:eastAsia="Times New Roman" w:hAnsi="Arial" w:cs="Arial"/>
          <w:color w:val="6C6C6C"/>
          <w:sz w:val="17"/>
          <w:szCs w:val="17"/>
        </w:rPr>
        <w:t xml:space="preserve"> @</w:t>
      </w:r>
      <w:proofErr w:type="spellStart"/>
      <w:r w:rsidRPr="00E331A6">
        <w:rPr>
          <w:rFonts w:ascii="Arial" w:eastAsia="Times New Roman" w:hAnsi="Arial" w:cs="Arial"/>
          <w:color w:val="6C6C6C"/>
          <w:sz w:val="17"/>
          <w:szCs w:val="17"/>
        </w:rPr>
        <w:t>outputResult</w:t>
      </w:r>
      <w:proofErr w:type="spellEnd"/>
      <w:r w:rsidRPr="00E331A6">
        <w:rPr>
          <w:rFonts w:ascii="Arial" w:eastAsia="Times New Roman" w:hAnsi="Arial" w:cs="Arial"/>
          <w:color w:val="6C6C6C"/>
          <w:sz w:val="17"/>
          <w:szCs w:val="17"/>
        </w:rPr>
        <w:t xml:space="preserve"> output</w:t>
      </w:r>
    </w:p>
    <w:p w:rsidR="00654132" w:rsidRPr="00E331A6" w:rsidRDefault="00654132" w:rsidP="0033205F">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Select @ </w:t>
      </w:r>
      <w:proofErr w:type="spellStart"/>
      <w:r w:rsidRPr="00E331A6">
        <w:rPr>
          <w:rFonts w:ascii="Arial" w:eastAsia="Times New Roman" w:hAnsi="Arial" w:cs="Arial"/>
          <w:color w:val="6C6C6C"/>
          <w:sz w:val="17"/>
          <w:szCs w:val="17"/>
        </w:rPr>
        <w:t>outputResult</w:t>
      </w:r>
      <w:proofErr w:type="spellEnd"/>
    </w:p>
    <w:p w:rsidR="009F53D0" w:rsidRPr="00E331A6" w:rsidRDefault="009F53D0" w:rsidP="00654132">
      <w:pPr>
        <w:rPr>
          <w:rFonts w:ascii="Arial" w:eastAsia="Times New Roman" w:hAnsi="Arial" w:cs="Arial"/>
          <w:color w:val="6C6C6C"/>
          <w:sz w:val="17"/>
          <w:szCs w:val="17"/>
        </w:rPr>
      </w:pPr>
    </w:p>
    <w:p w:rsidR="009F53D0" w:rsidRPr="00BF308D" w:rsidRDefault="009F53D0" w:rsidP="00654132">
      <w:pPr>
        <w:rPr>
          <w:rFonts w:ascii="Arial" w:eastAsia="Times New Roman" w:hAnsi="Arial" w:cs="Arial"/>
          <w:color w:val="548DD4" w:themeColor="text2" w:themeTint="99"/>
          <w:sz w:val="17"/>
          <w:szCs w:val="17"/>
        </w:rPr>
      </w:pPr>
      <w:r w:rsidRPr="00BF308D">
        <w:rPr>
          <w:rFonts w:ascii="Arial" w:eastAsia="Times New Roman" w:hAnsi="Arial" w:cs="Arial"/>
          <w:color w:val="548DD4" w:themeColor="text2" w:themeTint="99"/>
          <w:sz w:val="17"/>
          <w:szCs w:val="17"/>
        </w:rPr>
        <w:t>UDF (User Defined Functions)</w:t>
      </w:r>
    </w:p>
    <w:p w:rsidR="00644C7E" w:rsidRPr="00FB2DD7" w:rsidRDefault="0087494D" w:rsidP="00654132">
      <w:pPr>
        <w:rPr>
          <w:rFonts w:ascii="Arial" w:eastAsia="Times New Roman" w:hAnsi="Arial" w:cs="Arial"/>
          <w:color w:val="6C6C6C"/>
          <w:sz w:val="17"/>
          <w:szCs w:val="17"/>
        </w:rPr>
      </w:pPr>
      <w:r w:rsidRPr="00FB2DD7">
        <w:rPr>
          <w:rFonts w:ascii="Arial" w:eastAsia="Times New Roman" w:hAnsi="Arial" w:cs="Arial"/>
          <w:color w:val="6C6C6C"/>
          <w:sz w:val="17"/>
          <w:szCs w:val="17"/>
        </w:rPr>
        <w:t>Like functions in programming languages, SQL Server user-defined functions are routines that accept parameters, perform an action, such as a complex calculation, and return the result of that action as a value. The return value can either be a single scalar value or a result set.</w:t>
      </w:r>
    </w:p>
    <w:p w:rsidR="00B2306F" w:rsidRPr="00FB2DD7" w:rsidRDefault="00B2306F" w:rsidP="00654132">
      <w:pPr>
        <w:rPr>
          <w:rFonts w:ascii="Arial" w:eastAsia="Times New Roman" w:hAnsi="Arial" w:cs="Arial"/>
          <w:color w:val="6C6C6C"/>
          <w:sz w:val="17"/>
          <w:szCs w:val="17"/>
        </w:rPr>
      </w:pPr>
      <w:r w:rsidRPr="00FB2DD7">
        <w:rPr>
          <w:rFonts w:ascii="Arial" w:eastAsia="Times New Roman" w:hAnsi="Arial" w:cs="Arial"/>
          <w:color w:val="6C6C6C"/>
          <w:sz w:val="17"/>
          <w:szCs w:val="17"/>
        </w:rPr>
        <w:t>Benefits:</w:t>
      </w:r>
    </w:p>
    <w:p w:rsidR="00B2306F" w:rsidRPr="00B2306F" w:rsidRDefault="00B2306F" w:rsidP="00B2306F">
      <w:pPr>
        <w:numPr>
          <w:ilvl w:val="0"/>
          <w:numId w:val="7"/>
        </w:numPr>
        <w:shd w:val="clear" w:color="auto" w:fill="FFFFFF"/>
        <w:spacing w:before="100" w:beforeAutospacing="1" w:after="0" w:line="240" w:lineRule="auto"/>
        <w:ind w:left="362"/>
        <w:rPr>
          <w:rFonts w:ascii="Arial" w:eastAsia="Times New Roman" w:hAnsi="Arial" w:cs="Arial"/>
          <w:color w:val="6C6C6C"/>
          <w:sz w:val="17"/>
          <w:szCs w:val="17"/>
        </w:rPr>
      </w:pPr>
      <w:r w:rsidRPr="00B2306F">
        <w:rPr>
          <w:rFonts w:ascii="Arial" w:eastAsia="Times New Roman" w:hAnsi="Arial" w:cs="Arial"/>
          <w:color w:val="6C6C6C"/>
          <w:sz w:val="17"/>
          <w:szCs w:val="17"/>
        </w:rPr>
        <w:t>They allow modular programming.</w:t>
      </w:r>
    </w:p>
    <w:p w:rsidR="00B2306F" w:rsidRPr="00B2306F" w:rsidRDefault="00B2306F" w:rsidP="00B2306F">
      <w:pPr>
        <w:shd w:val="clear" w:color="auto" w:fill="FFFFFF"/>
        <w:spacing w:before="100" w:beforeAutospacing="1" w:after="0" w:line="240" w:lineRule="auto"/>
        <w:ind w:left="362"/>
        <w:rPr>
          <w:rFonts w:ascii="Arial" w:eastAsia="Times New Roman" w:hAnsi="Arial" w:cs="Arial"/>
          <w:color w:val="6C6C6C"/>
          <w:sz w:val="17"/>
          <w:szCs w:val="17"/>
        </w:rPr>
      </w:pPr>
      <w:r w:rsidRPr="00B2306F">
        <w:rPr>
          <w:rFonts w:ascii="Arial" w:eastAsia="Times New Roman" w:hAnsi="Arial" w:cs="Arial"/>
          <w:color w:val="6C6C6C"/>
          <w:sz w:val="17"/>
          <w:szCs w:val="17"/>
        </w:rPr>
        <w:t>You can create the function once, store it in the database, and call it any number of times in your program. User-defined functions can be modified independently of the program source code.</w:t>
      </w:r>
    </w:p>
    <w:p w:rsidR="00B2306F" w:rsidRPr="00B2306F" w:rsidRDefault="00B2306F" w:rsidP="00B2306F">
      <w:pPr>
        <w:numPr>
          <w:ilvl w:val="0"/>
          <w:numId w:val="7"/>
        </w:numPr>
        <w:shd w:val="clear" w:color="auto" w:fill="FFFFFF"/>
        <w:spacing w:before="100" w:beforeAutospacing="1" w:after="0" w:line="240" w:lineRule="auto"/>
        <w:ind w:left="362"/>
        <w:rPr>
          <w:rFonts w:ascii="Arial" w:eastAsia="Times New Roman" w:hAnsi="Arial" w:cs="Arial"/>
          <w:color w:val="6C6C6C"/>
          <w:sz w:val="17"/>
          <w:szCs w:val="17"/>
        </w:rPr>
      </w:pPr>
      <w:r w:rsidRPr="00B2306F">
        <w:rPr>
          <w:rFonts w:ascii="Arial" w:eastAsia="Times New Roman" w:hAnsi="Arial" w:cs="Arial"/>
          <w:color w:val="6C6C6C"/>
          <w:sz w:val="17"/>
          <w:szCs w:val="17"/>
        </w:rPr>
        <w:t>They allow faster execution.</w:t>
      </w:r>
    </w:p>
    <w:p w:rsidR="00B2306F" w:rsidRPr="00B2306F" w:rsidRDefault="00B2306F" w:rsidP="00B2306F">
      <w:pPr>
        <w:shd w:val="clear" w:color="auto" w:fill="FFFFFF"/>
        <w:spacing w:before="100" w:beforeAutospacing="1" w:after="0" w:line="240" w:lineRule="auto"/>
        <w:ind w:left="362"/>
        <w:rPr>
          <w:rFonts w:ascii="Arial" w:eastAsia="Times New Roman" w:hAnsi="Arial" w:cs="Arial"/>
          <w:color w:val="6C6C6C"/>
          <w:sz w:val="17"/>
          <w:szCs w:val="17"/>
        </w:rPr>
      </w:pPr>
      <w:r w:rsidRPr="00B2306F">
        <w:rPr>
          <w:rFonts w:ascii="Arial" w:eastAsia="Times New Roman" w:hAnsi="Arial" w:cs="Arial"/>
          <w:color w:val="6C6C6C"/>
          <w:sz w:val="17"/>
          <w:szCs w:val="17"/>
        </w:rPr>
        <w:t xml:space="preserve">Similar to stored procedures, Transact-SQL user-defined functions reduce the compilation cost of Transact-SQL code by caching the plans and reusing them for repeated executions. This means the user-defined function does not need to be reparsed and </w:t>
      </w:r>
      <w:proofErr w:type="spellStart"/>
      <w:r w:rsidRPr="00B2306F">
        <w:rPr>
          <w:rFonts w:ascii="Arial" w:eastAsia="Times New Roman" w:hAnsi="Arial" w:cs="Arial"/>
          <w:color w:val="6C6C6C"/>
          <w:sz w:val="17"/>
          <w:szCs w:val="17"/>
        </w:rPr>
        <w:t>reoptimized</w:t>
      </w:r>
      <w:proofErr w:type="spellEnd"/>
      <w:r w:rsidRPr="00B2306F">
        <w:rPr>
          <w:rFonts w:ascii="Arial" w:eastAsia="Times New Roman" w:hAnsi="Arial" w:cs="Arial"/>
          <w:color w:val="6C6C6C"/>
          <w:sz w:val="17"/>
          <w:szCs w:val="17"/>
        </w:rPr>
        <w:t xml:space="preserve"> with each use resulting in much faster execution times.</w:t>
      </w:r>
    </w:p>
    <w:p w:rsidR="00B2306F" w:rsidRPr="00B2306F" w:rsidRDefault="00B2306F" w:rsidP="00B2306F">
      <w:pPr>
        <w:shd w:val="clear" w:color="auto" w:fill="FFFFFF"/>
        <w:spacing w:before="100" w:beforeAutospacing="1" w:after="0" w:line="240" w:lineRule="auto"/>
        <w:ind w:left="362"/>
        <w:rPr>
          <w:rFonts w:ascii="Arial" w:eastAsia="Times New Roman" w:hAnsi="Arial" w:cs="Arial"/>
          <w:color w:val="6C6C6C"/>
          <w:sz w:val="17"/>
          <w:szCs w:val="17"/>
        </w:rPr>
      </w:pPr>
      <w:r w:rsidRPr="00B2306F">
        <w:rPr>
          <w:rFonts w:ascii="Arial" w:eastAsia="Times New Roman" w:hAnsi="Arial" w:cs="Arial"/>
          <w:color w:val="6C6C6C"/>
          <w:sz w:val="17"/>
          <w:szCs w:val="17"/>
        </w:rPr>
        <w:t>CLR functions offer significant performance advantage over Transact-SQL functions for computational tasks, string manipulation, and business logic. Transact-SQL functions are better suited for data-access intensive logic.</w:t>
      </w:r>
    </w:p>
    <w:p w:rsidR="00B2306F" w:rsidRPr="00B2306F" w:rsidRDefault="00B2306F" w:rsidP="00B2306F">
      <w:pPr>
        <w:numPr>
          <w:ilvl w:val="0"/>
          <w:numId w:val="7"/>
        </w:numPr>
        <w:shd w:val="clear" w:color="auto" w:fill="FFFFFF"/>
        <w:spacing w:before="100" w:beforeAutospacing="1" w:after="0" w:line="240" w:lineRule="auto"/>
        <w:ind w:left="362"/>
        <w:rPr>
          <w:rFonts w:ascii="Arial" w:eastAsia="Times New Roman" w:hAnsi="Arial" w:cs="Arial"/>
          <w:color w:val="6C6C6C"/>
          <w:sz w:val="17"/>
          <w:szCs w:val="17"/>
        </w:rPr>
      </w:pPr>
      <w:r w:rsidRPr="00B2306F">
        <w:rPr>
          <w:rFonts w:ascii="Arial" w:eastAsia="Times New Roman" w:hAnsi="Arial" w:cs="Arial"/>
          <w:color w:val="6C6C6C"/>
          <w:sz w:val="17"/>
          <w:szCs w:val="17"/>
        </w:rPr>
        <w:t>They can reduce network traffic.</w:t>
      </w:r>
    </w:p>
    <w:p w:rsidR="00B2306F" w:rsidRPr="00B2306F" w:rsidRDefault="00B2306F" w:rsidP="00B2306F">
      <w:pPr>
        <w:shd w:val="clear" w:color="auto" w:fill="FFFFFF"/>
        <w:spacing w:before="100" w:beforeAutospacing="1" w:after="0" w:line="240" w:lineRule="auto"/>
        <w:ind w:left="362"/>
        <w:rPr>
          <w:rFonts w:ascii="Arial" w:eastAsia="Times New Roman" w:hAnsi="Arial" w:cs="Arial"/>
          <w:color w:val="6C6C6C"/>
          <w:sz w:val="17"/>
          <w:szCs w:val="17"/>
        </w:rPr>
      </w:pPr>
      <w:r w:rsidRPr="00B2306F">
        <w:rPr>
          <w:rFonts w:ascii="Arial" w:eastAsia="Times New Roman" w:hAnsi="Arial" w:cs="Arial"/>
          <w:color w:val="6C6C6C"/>
          <w:sz w:val="17"/>
          <w:szCs w:val="17"/>
        </w:rPr>
        <w:t>An operation that filters data based on some complex constraint that cannot be expressed in a single scalar expression can be expressed as a function. The function can then invoked in the WHERE clause to reduce the number or rows sent to the client.</w:t>
      </w:r>
    </w:p>
    <w:p w:rsidR="00B2306F" w:rsidRPr="00E331A6" w:rsidRDefault="00B2306F" w:rsidP="00654132">
      <w:pPr>
        <w:rPr>
          <w:rFonts w:ascii="Arial" w:eastAsia="Times New Roman" w:hAnsi="Arial" w:cs="Arial"/>
          <w:color w:val="6C6C6C"/>
          <w:sz w:val="17"/>
          <w:szCs w:val="17"/>
        </w:rPr>
      </w:pPr>
    </w:p>
    <w:p w:rsidR="00A159BA" w:rsidRPr="00E331A6" w:rsidRDefault="00FE377B" w:rsidP="00654132">
      <w:pPr>
        <w:rPr>
          <w:rFonts w:ascii="Arial" w:eastAsia="Times New Roman" w:hAnsi="Arial" w:cs="Arial"/>
          <w:color w:val="6C6C6C"/>
          <w:sz w:val="17"/>
          <w:szCs w:val="17"/>
        </w:rPr>
      </w:pPr>
      <w:r w:rsidRPr="00E331A6">
        <w:rPr>
          <w:rFonts w:ascii="Arial" w:eastAsia="Times New Roman" w:hAnsi="Arial" w:cs="Arial"/>
          <w:color w:val="6C6C6C"/>
          <w:sz w:val="17"/>
          <w:szCs w:val="17"/>
        </w:rPr>
        <w:t>SQL User defined functions</w:t>
      </w:r>
    </w:p>
    <w:p w:rsidR="00FE377B" w:rsidRPr="00E331A6" w:rsidRDefault="00FE377B" w:rsidP="00654132">
      <w:pPr>
        <w:rPr>
          <w:rFonts w:ascii="Arial" w:eastAsia="Times New Roman" w:hAnsi="Arial" w:cs="Arial"/>
          <w:color w:val="6C6C6C"/>
          <w:sz w:val="17"/>
          <w:szCs w:val="17"/>
        </w:rPr>
      </w:pPr>
      <w:r w:rsidRPr="00E331A6">
        <w:rPr>
          <w:rFonts w:ascii="Arial" w:eastAsia="Times New Roman" w:hAnsi="Arial" w:cs="Arial"/>
          <w:color w:val="6C6C6C"/>
          <w:sz w:val="17"/>
          <w:szCs w:val="17"/>
        </w:rPr>
        <w:t>Types:</w:t>
      </w:r>
    </w:p>
    <w:p w:rsidR="00FE377B" w:rsidRDefault="00FE377B" w:rsidP="00FE377B">
      <w:pPr>
        <w:pStyle w:val="ListParagraph"/>
        <w:numPr>
          <w:ilvl w:val="0"/>
          <w:numId w:val="2"/>
        </w:numPr>
        <w:rPr>
          <w:rFonts w:ascii="Arial" w:eastAsia="Times New Roman" w:hAnsi="Arial" w:cs="Arial"/>
          <w:color w:val="6C6C6C"/>
          <w:sz w:val="17"/>
          <w:szCs w:val="17"/>
        </w:rPr>
      </w:pPr>
      <w:r w:rsidRPr="00E331A6">
        <w:rPr>
          <w:rFonts w:ascii="Arial" w:eastAsia="Times New Roman" w:hAnsi="Arial" w:cs="Arial"/>
          <w:color w:val="6C6C6C"/>
          <w:sz w:val="17"/>
          <w:szCs w:val="17"/>
        </w:rPr>
        <w:t>Scalar Value</w:t>
      </w:r>
      <w:r w:rsidR="00364654" w:rsidRPr="00E331A6">
        <w:rPr>
          <w:rFonts w:ascii="Arial" w:eastAsia="Times New Roman" w:hAnsi="Arial" w:cs="Arial"/>
          <w:color w:val="6C6C6C"/>
          <w:sz w:val="17"/>
          <w:szCs w:val="17"/>
        </w:rPr>
        <w:t xml:space="preserve"> : Return single data value</w:t>
      </w:r>
    </w:p>
    <w:p w:rsidR="00746B88" w:rsidRDefault="00746B88" w:rsidP="00746B88">
      <w:pPr>
        <w:pStyle w:val="ListParagraph"/>
        <w:rPr>
          <w:rFonts w:ascii="Arial" w:eastAsia="Times New Roman" w:hAnsi="Arial" w:cs="Arial"/>
          <w:b/>
          <w:bCs/>
          <w:color w:val="6C6C6C"/>
          <w:sz w:val="17"/>
          <w:szCs w:val="17"/>
        </w:rPr>
      </w:pPr>
      <w:r w:rsidRPr="00746B88">
        <w:rPr>
          <w:rFonts w:ascii="Arial" w:eastAsia="Times New Roman" w:hAnsi="Arial" w:cs="Arial"/>
          <w:color w:val="6C6C6C"/>
          <w:sz w:val="17"/>
          <w:szCs w:val="17"/>
        </w:rPr>
        <w:t xml:space="preserve">User-defined scalar functions return a single data value of the type defined in the RETURNS clause. For an inline scalar function, there is no function body; the scalar value is the result of a single statement. For a </w:t>
      </w:r>
      <w:proofErr w:type="spellStart"/>
      <w:r w:rsidRPr="00746B88">
        <w:rPr>
          <w:rFonts w:ascii="Arial" w:eastAsia="Times New Roman" w:hAnsi="Arial" w:cs="Arial"/>
          <w:color w:val="6C6C6C"/>
          <w:sz w:val="17"/>
          <w:szCs w:val="17"/>
        </w:rPr>
        <w:t>multistatement</w:t>
      </w:r>
      <w:proofErr w:type="spellEnd"/>
      <w:r w:rsidRPr="00746B88">
        <w:rPr>
          <w:rFonts w:ascii="Arial" w:eastAsia="Times New Roman" w:hAnsi="Arial" w:cs="Arial"/>
          <w:color w:val="6C6C6C"/>
          <w:sz w:val="17"/>
          <w:szCs w:val="17"/>
        </w:rPr>
        <w:t xml:space="preserve"> scalar function, the function body, defined in a BEGIN...END block, contains a series of Transact-SQL statements </w:t>
      </w:r>
      <w:r w:rsidRPr="00746B88">
        <w:rPr>
          <w:rFonts w:ascii="Arial" w:eastAsia="Times New Roman" w:hAnsi="Arial" w:cs="Arial"/>
          <w:color w:val="6C6C6C"/>
          <w:sz w:val="17"/>
          <w:szCs w:val="17"/>
        </w:rPr>
        <w:lastRenderedPageBreak/>
        <w:t>that return the single value. The return type can be any data type except </w:t>
      </w:r>
      <w:r w:rsidRPr="00746B88">
        <w:rPr>
          <w:rFonts w:ascii="Arial" w:eastAsia="Times New Roman" w:hAnsi="Arial" w:cs="Arial"/>
          <w:b/>
          <w:bCs/>
          <w:color w:val="6C6C6C"/>
          <w:sz w:val="17"/>
          <w:szCs w:val="17"/>
        </w:rPr>
        <w:t>text</w:t>
      </w:r>
      <w:r w:rsidRPr="00746B88">
        <w:rPr>
          <w:rFonts w:ascii="Arial" w:eastAsia="Times New Roman" w:hAnsi="Arial" w:cs="Arial"/>
          <w:color w:val="6C6C6C"/>
          <w:sz w:val="17"/>
          <w:szCs w:val="17"/>
        </w:rPr>
        <w:t>, </w:t>
      </w:r>
      <w:proofErr w:type="spellStart"/>
      <w:r w:rsidRPr="00746B88">
        <w:rPr>
          <w:rFonts w:ascii="Arial" w:eastAsia="Times New Roman" w:hAnsi="Arial" w:cs="Arial"/>
          <w:b/>
          <w:bCs/>
          <w:color w:val="6C6C6C"/>
          <w:sz w:val="17"/>
          <w:szCs w:val="17"/>
        </w:rPr>
        <w:t>ntext</w:t>
      </w:r>
      <w:proofErr w:type="spellEnd"/>
      <w:r w:rsidRPr="00746B88">
        <w:rPr>
          <w:rFonts w:ascii="Arial" w:eastAsia="Times New Roman" w:hAnsi="Arial" w:cs="Arial"/>
          <w:color w:val="6C6C6C"/>
          <w:sz w:val="17"/>
          <w:szCs w:val="17"/>
        </w:rPr>
        <w:t>, </w:t>
      </w:r>
      <w:r w:rsidRPr="00746B88">
        <w:rPr>
          <w:rFonts w:ascii="Arial" w:eastAsia="Times New Roman" w:hAnsi="Arial" w:cs="Arial"/>
          <w:b/>
          <w:bCs/>
          <w:color w:val="6C6C6C"/>
          <w:sz w:val="17"/>
          <w:szCs w:val="17"/>
        </w:rPr>
        <w:t>image</w:t>
      </w:r>
      <w:r w:rsidRPr="00746B88">
        <w:rPr>
          <w:rFonts w:ascii="Arial" w:eastAsia="Times New Roman" w:hAnsi="Arial" w:cs="Arial"/>
          <w:color w:val="6C6C6C"/>
          <w:sz w:val="17"/>
          <w:szCs w:val="17"/>
        </w:rPr>
        <w:t>, </w:t>
      </w:r>
      <w:r w:rsidRPr="00746B88">
        <w:rPr>
          <w:rFonts w:ascii="Arial" w:eastAsia="Times New Roman" w:hAnsi="Arial" w:cs="Arial"/>
          <w:b/>
          <w:bCs/>
          <w:color w:val="6C6C6C"/>
          <w:sz w:val="17"/>
          <w:szCs w:val="17"/>
        </w:rPr>
        <w:t>cursor</w:t>
      </w:r>
      <w:r w:rsidRPr="00746B88">
        <w:rPr>
          <w:rFonts w:ascii="Arial" w:eastAsia="Times New Roman" w:hAnsi="Arial" w:cs="Arial"/>
          <w:color w:val="6C6C6C"/>
          <w:sz w:val="17"/>
          <w:szCs w:val="17"/>
        </w:rPr>
        <w:t>, and </w:t>
      </w:r>
      <w:r w:rsidRPr="00746B88">
        <w:rPr>
          <w:rFonts w:ascii="Arial" w:eastAsia="Times New Roman" w:hAnsi="Arial" w:cs="Arial"/>
          <w:b/>
          <w:bCs/>
          <w:color w:val="6C6C6C"/>
          <w:sz w:val="17"/>
          <w:szCs w:val="17"/>
        </w:rPr>
        <w:t>timestamp</w:t>
      </w:r>
      <w:r w:rsidR="00AB0990">
        <w:rPr>
          <w:rFonts w:ascii="Arial" w:eastAsia="Times New Roman" w:hAnsi="Arial" w:cs="Arial"/>
          <w:b/>
          <w:bCs/>
          <w:color w:val="6C6C6C"/>
          <w:sz w:val="17"/>
          <w:szCs w:val="17"/>
        </w:rPr>
        <w:t>.</w:t>
      </w:r>
    </w:p>
    <w:p w:rsidR="00AB0990" w:rsidRPr="00E331A6" w:rsidRDefault="00AB0990" w:rsidP="00746B88">
      <w:pPr>
        <w:pStyle w:val="ListParagraph"/>
        <w:rPr>
          <w:rFonts w:ascii="Arial" w:eastAsia="Times New Roman" w:hAnsi="Arial" w:cs="Arial"/>
          <w:color w:val="6C6C6C"/>
          <w:sz w:val="17"/>
          <w:szCs w:val="17"/>
        </w:rPr>
      </w:pPr>
      <w:r w:rsidRPr="00AB0990">
        <w:rPr>
          <w:rFonts w:ascii="Arial" w:eastAsia="Times New Roman" w:hAnsi="Arial" w:cs="Arial"/>
          <w:bCs/>
          <w:color w:val="6C6C6C"/>
          <w:sz w:val="17"/>
          <w:szCs w:val="17"/>
        </w:rPr>
        <w:t>Syntax</w:t>
      </w:r>
      <w:r>
        <w:rPr>
          <w:rFonts w:ascii="Arial" w:eastAsia="Times New Roman" w:hAnsi="Arial" w:cs="Arial"/>
          <w:b/>
          <w:bCs/>
          <w:color w:val="6C6C6C"/>
          <w:sz w:val="17"/>
          <w:szCs w:val="17"/>
        </w:rPr>
        <w:t>:</w:t>
      </w:r>
    </w:p>
    <w:p w:rsidR="00364654" w:rsidRPr="00E331A6" w:rsidRDefault="00364654" w:rsidP="00AB0990">
      <w:pPr>
        <w:spacing w:after="120" w:line="240" w:lineRule="auto"/>
        <w:ind w:left="144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Create Function </w:t>
      </w:r>
      <w:proofErr w:type="spellStart"/>
      <w:proofErr w:type="gramStart"/>
      <w:r w:rsidRPr="00E331A6">
        <w:rPr>
          <w:rFonts w:ascii="Arial" w:eastAsia="Times New Roman" w:hAnsi="Arial" w:cs="Arial"/>
          <w:color w:val="6C6C6C"/>
          <w:sz w:val="17"/>
          <w:szCs w:val="17"/>
        </w:rPr>
        <w:t>myScaleFunc</w:t>
      </w:r>
      <w:proofErr w:type="spellEnd"/>
      <w:r w:rsidRPr="00E331A6">
        <w:rPr>
          <w:rFonts w:ascii="Arial" w:eastAsia="Times New Roman" w:hAnsi="Arial" w:cs="Arial"/>
          <w:color w:val="6C6C6C"/>
          <w:sz w:val="17"/>
          <w:szCs w:val="17"/>
        </w:rPr>
        <w:t>()</w:t>
      </w:r>
      <w:proofErr w:type="gramEnd"/>
    </w:p>
    <w:p w:rsidR="00364654" w:rsidRPr="00E331A6" w:rsidRDefault="00364654" w:rsidP="00AB0990">
      <w:pPr>
        <w:spacing w:after="120" w:line="240" w:lineRule="auto"/>
        <w:ind w:left="1440"/>
        <w:rPr>
          <w:rFonts w:ascii="Arial" w:eastAsia="Times New Roman" w:hAnsi="Arial" w:cs="Arial"/>
          <w:color w:val="6C6C6C"/>
          <w:sz w:val="17"/>
          <w:szCs w:val="17"/>
        </w:rPr>
      </w:pPr>
      <w:r w:rsidRPr="00E331A6">
        <w:rPr>
          <w:rFonts w:ascii="Arial" w:eastAsia="Times New Roman" w:hAnsi="Arial" w:cs="Arial"/>
          <w:color w:val="6C6C6C"/>
          <w:sz w:val="17"/>
          <w:szCs w:val="17"/>
        </w:rPr>
        <w:t>Returns Money AS</w:t>
      </w:r>
    </w:p>
    <w:p w:rsidR="00364654" w:rsidRPr="00E331A6" w:rsidRDefault="00364654" w:rsidP="00AB0990">
      <w:pPr>
        <w:spacing w:after="120" w:line="240" w:lineRule="auto"/>
        <w:ind w:left="1440"/>
        <w:rPr>
          <w:rFonts w:ascii="Arial" w:eastAsia="Times New Roman" w:hAnsi="Arial" w:cs="Arial"/>
          <w:color w:val="6C6C6C"/>
          <w:sz w:val="17"/>
          <w:szCs w:val="17"/>
        </w:rPr>
      </w:pPr>
      <w:r w:rsidRPr="00E331A6">
        <w:rPr>
          <w:rFonts w:ascii="Arial" w:eastAsia="Times New Roman" w:hAnsi="Arial" w:cs="Arial"/>
          <w:color w:val="6C6C6C"/>
          <w:sz w:val="17"/>
          <w:szCs w:val="17"/>
        </w:rPr>
        <w:t>Begin</w:t>
      </w:r>
    </w:p>
    <w:p w:rsidR="00364654" w:rsidRPr="00E331A6" w:rsidRDefault="00364654" w:rsidP="00AB0990">
      <w:pPr>
        <w:spacing w:after="120" w:line="240" w:lineRule="auto"/>
        <w:ind w:left="1440"/>
        <w:rPr>
          <w:rFonts w:ascii="Arial" w:eastAsia="Times New Roman" w:hAnsi="Arial" w:cs="Arial"/>
          <w:color w:val="6C6C6C"/>
          <w:sz w:val="17"/>
          <w:szCs w:val="17"/>
        </w:rPr>
      </w:pPr>
      <w:r w:rsidRPr="00E331A6">
        <w:rPr>
          <w:rFonts w:ascii="Arial" w:eastAsia="Times New Roman" w:hAnsi="Arial" w:cs="Arial"/>
          <w:color w:val="6C6C6C"/>
          <w:sz w:val="17"/>
          <w:szCs w:val="17"/>
        </w:rPr>
        <w:t>Declare @</w:t>
      </w:r>
      <w:proofErr w:type="spellStart"/>
      <w:r w:rsidRPr="00E331A6">
        <w:rPr>
          <w:rFonts w:ascii="Arial" w:eastAsia="Times New Roman" w:hAnsi="Arial" w:cs="Arial"/>
          <w:color w:val="6C6C6C"/>
          <w:sz w:val="17"/>
          <w:szCs w:val="17"/>
        </w:rPr>
        <w:t>ytdSales</w:t>
      </w:r>
      <w:proofErr w:type="spellEnd"/>
      <w:r w:rsidRPr="00E331A6">
        <w:rPr>
          <w:rFonts w:ascii="Arial" w:eastAsia="Times New Roman" w:hAnsi="Arial" w:cs="Arial"/>
          <w:color w:val="6C6C6C"/>
          <w:sz w:val="17"/>
          <w:szCs w:val="17"/>
        </w:rPr>
        <w:t xml:space="preserve"> Money</w:t>
      </w:r>
    </w:p>
    <w:p w:rsidR="00364654" w:rsidRPr="00E331A6" w:rsidRDefault="00364654" w:rsidP="00AB0990">
      <w:pPr>
        <w:spacing w:after="120" w:line="240" w:lineRule="auto"/>
        <w:ind w:left="144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Select @ </w:t>
      </w:r>
      <w:proofErr w:type="spellStart"/>
      <w:r w:rsidRPr="00E331A6">
        <w:rPr>
          <w:rFonts w:ascii="Arial" w:eastAsia="Times New Roman" w:hAnsi="Arial" w:cs="Arial"/>
          <w:color w:val="6C6C6C"/>
          <w:sz w:val="17"/>
          <w:szCs w:val="17"/>
        </w:rPr>
        <w:t>ytdSales</w:t>
      </w:r>
      <w:proofErr w:type="spellEnd"/>
      <w:r w:rsidRPr="00E331A6">
        <w:rPr>
          <w:rFonts w:ascii="Arial" w:eastAsia="Times New Roman" w:hAnsi="Arial" w:cs="Arial"/>
          <w:color w:val="6C6C6C"/>
          <w:sz w:val="17"/>
          <w:szCs w:val="17"/>
        </w:rPr>
        <w:t>=</w:t>
      </w:r>
      <w:proofErr w:type="gramStart"/>
      <w:r w:rsidRPr="00E331A6">
        <w:rPr>
          <w:rFonts w:ascii="Arial" w:eastAsia="Times New Roman" w:hAnsi="Arial" w:cs="Arial"/>
          <w:color w:val="6C6C6C"/>
          <w:sz w:val="17"/>
          <w:szCs w:val="17"/>
        </w:rPr>
        <w:t>sum(</w:t>
      </w:r>
      <w:proofErr w:type="spellStart"/>
      <w:proofErr w:type="gramEnd"/>
      <w:r w:rsidRPr="00E331A6">
        <w:rPr>
          <w:rFonts w:ascii="Arial" w:eastAsia="Times New Roman" w:hAnsi="Arial" w:cs="Arial"/>
          <w:color w:val="6C6C6C"/>
          <w:sz w:val="17"/>
          <w:szCs w:val="17"/>
        </w:rPr>
        <w:t>YTDSales</w:t>
      </w:r>
      <w:proofErr w:type="spellEnd"/>
      <w:r w:rsidRPr="00E331A6">
        <w:rPr>
          <w:rFonts w:ascii="Arial" w:eastAsia="Times New Roman" w:hAnsi="Arial" w:cs="Arial"/>
          <w:color w:val="6C6C6C"/>
          <w:sz w:val="17"/>
          <w:szCs w:val="17"/>
        </w:rPr>
        <w:t xml:space="preserve">) FROM </w:t>
      </w:r>
      <w:proofErr w:type="spellStart"/>
      <w:r w:rsidRPr="00E331A6">
        <w:rPr>
          <w:rFonts w:ascii="Arial" w:eastAsia="Times New Roman" w:hAnsi="Arial" w:cs="Arial"/>
          <w:color w:val="6C6C6C"/>
          <w:sz w:val="17"/>
          <w:szCs w:val="17"/>
        </w:rPr>
        <w:t>Sales.SalesTerritory</w:t>
      </w:r>
      <w:proofErr w:type="spellEnd"/>
    </w:p>
    <w:p w:rsidR="00364654" w:rsidRPr="00E331A6" w:rsidRDefault="00364654" w:rsidP="00AB0990">
      <w:pPr>
        <w:spacing w:after="120" w:line="240" w:lineRule="auto"/>
        <w:ind w:left="144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Return @ </w:t>
      </w:r>
      <w:proofErr w:type="spellStart"/>
      <w:r w:rsidRPr="00E331A6">
        <w:rPr>
          <w:rFonts w:ascii="Arial" w:eastAsia="Times New Roman" w:hAnsi="Arial" w:cs="Arial"/>
          <w:color w:val="6C6C6C"/>
          <w:sz w:val="17"/>
          <w:szCs w:val="17"/>
        </w:rPr>
        <w:t>ytdSales</w:t>
      </w:r>
      <w:proofErr w:type="spellEnd"/>
    </w:p>
    <w:p w:rsidR="00364654" w:rsidRPr="00E331A6" w:rsidRDefault="00364654" w:rsidP="00AB0990">
      <w:pPr>
        <w:spacing w:after="120" w:line="240" w:lineRule="auto"/>
        <w:ind w:left="1440"/>
        <w:rPr>
          <w:rFonts w:ascii="Arial" w:eastAsia="Times New Roman" w:hAnsi="Arial" w:cs="Arial"/>
          <w:color w:val="6C6C6C"/>
          <w:sz w:val="17"/>
          <w:szCs w:val="17"/>
        </w:rPr>
      </w:pPr>
      <w:r w:rsidRPr="00E331A6">
        <w:rPr>
          <w:rFonts w:ascii="Arial" w:eastAsia="Times New Roman" w:hAnsi="Arial" w:cs="Arial"/>
          <w:color w:val="6C6C6C"/>
          <w:sz w:val="17"/>
          <w:szCs w:val="17"/>
        </w:rPr>
        <w:t>End</w:t>
      </w:r>
    </w:p>
    <w:p w:rsidR="00364654" w:rsidRPr="00E331A6" w:rsidRDefault="00364654" w:rsidP="00364654">
      <w:pPr>
        <w:rPr>
          <w:rFonts w:ascii="Arial" w:eastAsia="Times New Roman" w:hAnsi="Arial" w:cs="Arial"/>
          <w:color w:val="6C6C6C"/>
          <w:sz w:val="17"/>
          <w:szCs w:val="17"/>
        </w:rPr>
      </w:pPr>
    </w:p>
    <w:p w:rsidR="00364654" w:rsidRPr="00E331A6" w:rsidRDefault="00364654" w:rsidP="00364654">
      <w:pPr>
        <w:rPr>
          <w:rFonts w:ascii="Arial" w:eastAsia="Times New Roman" w:hAnsi="Arial" w:cs="Arial"/>
          <w:color w:val="6C6C6C"/>
          <w:sz w:val="17"/>
          <w:szCs w:val="17"/>
        </w:rPr>
      </w:pPr>
      <w:r w:rsidRPr="00E331A6">
        <w:rPr>
          <w:rFonts w:ascii="Arial" w:eastAsia="Times New Roman" w:hAnsi="Arial" w:cs="Arial"/>
          <w:color w:val="6C6C6C"/>
          <w:sz w:val="17"/>
          <w:szCs w:val="17"/>
        </w:rPr>
        <w:t>Show result:</w:t>
      </w:r>
    </w:p>
    <w:p w:rsidR="00364654" w:rsidRPr="00E331A6" w:rsidRDefault="00364654" w:rsidP="002E248E">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Declare @</w:t>
      </w:r>
      <w:proofErr w:type="spellStart"/>
      <w:r w:rsidRPr="00E331A6">
        <w:rPr>
          <w:rFonts w:ascii="Arial" w:eastAsia="Times New Roman" w:hAnsi="Arial" w:cs="Arial"/>
          <w:color w:val="6C6C6C"/>
          <w:sz w:val="17"/>
          <w:szCs w:val="17"/>
        </w:rPr>
        <w:t>ytdResults</w:t>
      </w:r>
      <w:proofErr w:type="spellEnd"/>
      <w:r w:rsidRPr="00E331A6">
        <w:rPr>
          <w:rFonts w:ascii="Arial" w:eastAsia="Times New Roman" w:hAnsi="Arial" w:cs="Arial"/>
          <w:color w:val="6C6C6C"/>
          <w:sz w:val="17"/>
          <w:szCs w:val="17"/>
        </w:rPr>
        <w:t xml:space="preserve"> AS Money</w:t>
      </w:r>
    </w:p>
    <w:p w:rsidR="00364654" w:rsidRPr="00E331A6" w:rsidRDefault="00364654" w:rsidP="002E248E">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Select @</w:t>
      </w:r>
      <w:proofErr w:type="spellStart"/>
      <w:r w:rsidRPr="00E331A6">
        <w:rPr>
          <w:rFonts w:ascii="Arial" w:eastAsia="Times New Roman" w:hAnsi="Arial" w:cs="Arial"/>
          <w:color w:val="6C6C6C"/>
          <w:sz w:val="17"/>
          <w:szCs w:val="17"/>
        </w:rPr>
        <w:t>ytdResults</w:t>
      </w:r>
      <w:proofErr w:type="spellEnd"/>
      <w:r w:rsidRPr="00E331A6">
        <w:rPr>
          <w:rFonts w:ascii="Arial" w:eastAsia="Times New Roman" w:hAnsi="Arial" w:cs="Arial"/>
          <w:color w:val="6C6C6C"/>
          <w:sz w:val="17"/>
          <w:szCs w:val="17"/>
        </w:rPr>
        <w:t xml:space="preserve"> = </w:t>
      </w:r>
      <w:proofErr w:type="spellStart"/>
      <w:r w:rsidRPr="00E331A6">
        <w:rPr>
          <w:rFonts w:ascii="Arial" w:eastAsia="Times New Roman" w:hAnsi="Arial" w:cs="Arial"/>
          <w:color w:val="6C6C6C"/>
          <w:sz w:val="17"/>
          <w:szCs w:val="17"/>
        </w:rPr>
        <w:t>dbo</w:t>
      </w:r>
      <w:proofErr w:type="spellEnd"/>
      <w:r w:rsidRPr="00E331A6">
        <w:rPr>
          <w:rFonts w:ascii="Arial" w:eastAsia="Times New Roman" w:hAnsi="Arial" w:cs="Arial"/>
          <w:color w:val="6C6C6C"/>
          <w:sz w:val="17"/>
          <w:szCs w:val="17"/>
        </w:rPr>
        <w:t xml:space="preserve">. </w:t>
      </w:r>
      <w:proofErr w:type="spellStart"/>
      <w:proofErr w:type="gramStart"/>
      <w:r w:rsidRPr="00E331A6">
        <w:rPr>
          <w:rFonts w:ascii="Arial" w:eastAsia="Times New Roman" w:hAnsi="Arial" w:cs="Arial"/>
          <w:color w:val="6C6C6C"/>
          <w:sz w:val="17"/>
          <w:szCs w:val="17"/>
        </w:rPr>
        <w:t>myScaleFunc</w:t>
      </w:r>
      <w:proofErr w:type="spellEnd"/>
      <w:r w:rsidRPr="00E331A6">
        <w:rPr>
          <w:rFonts w:ascii="Arial" w:eastAsia="Times New Roman" w:hAnsi="Arial" w:cs="Arial"/>
          <w:color w:val="6C6C6C"/>
          <w:sz w:val="17"/>
          <w:szCs w:val="17"/>
        </w:rPr>
        <w:t>()</w:t>
      </w:r>
      <w:proofErr w:type="gramEnd"/>
    </w:p>
    <w:p w:rsidR="00364654" w:rsidRPr="00E331A6" w:rsidRDefault="00364654" w:rsidP="002E248E">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Print @</w:t>
      </w:r>
      <w:proofErr w:type="spellStart"/>
      <w:r w:rsidRPr="00E331A6">
        <w:rPr>
          <w:rFonts w:ascii="Arial" w:eastAsia="Times New Roman" w:hAnsi="Arial" w:cs="Arial"/>
          <w:color w:val="6C6C6C"/>
          <w:sz w:val="17"/>
          <w:szCs w:val="17"/>
        </w:rPr>
        <w:t>ytdResults</w:t>
      </w:r>
      <w:proofErr w:type="spellEnd"/>
    </w:p>
    <w:p w:rsidR="00744065" w:rsidRPr="00E331A6" w:rsidRDefault="00744065" w:rsidP="00364654">
      <w:pPr>
        <w:rPr>
          <w:rFonts w:ascii="Arial" w:eastAsia="Times New Roman" w:hAnsi="Arial" w:cs="Arial"/>
          <w:color w:val="6C6C6C"/>
          <w:sz w:val="17"/>
          <w:szCs w:val="17"/>
        </w:rPr>
      </w:pPr>
      <w:r w:rsidRPr="00E331A6">
        <w:rPr>
          <w:rFonts w:ascii="Arial" w:eastAsia="Times New Roman" w:hAnsi="Arial" w:cs="Arial"/>
          <w:color w:val="6C6C6C"/>
          <w:sz w:val="17"/>
          <w:szCs w:val="17"/>
        </w:rPr>
        <w:t>Parameterized Function:</w:t>
      </w:r>
    </w:p>
    <w:p w:rsidR="00744065" w:rsidRPr="00E331A6" w:rsidRDefault="00744065" w:rsidP="0038435C">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Create Function </w:t>
      </w:r>
      <w:proofErr w:type="spellStart"/>
      <w:proofErr w:type="gramStart"/>
      <w:r w:rsidRPr="00E331A6">
        <w:rPr>
          <w:rFonts w:ascii="Arial" w:eastAsia="Times New Roman" w:hAnsi="Arial" w:cs="Arial"/>
          <w:color w:val="6C6C6C"/>
          <w:sz w:val="17"/>
          <w:szCs w:val="17"/>
        </w:rPr>
        <w:t>myParamScaleFunc</w:t>
      </w:r>
      <w:proofErr w:type="spellEnd"/>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 xml:space="preserve">@group </w:t>
      </w:r>
      <w:proofErr w:type="spellStart"/>
      <w:r w:rsidRPr="00E331A6">
        <w:rPr>
          <w:rFonts w:ascii="Arial" w:eastAsia="Times New Roman" w:hAnsi="Arial" w:cs="Arial"/>
          <w:color w:val="6C6C6C"/>
          <w:sz w:val="17"/>
          <w:szCs w:val="17"/>
        </w:rPr>
        <w:t>Varchar</w:t>
      </w:r>
      <w:proofErr w:type="spellEnd"/>
      <w:r w:rsidRPr="00E331A6">
        <w:rPr>
          <w:rFonts w:ascii="Arial" w:eastAsia="Times New Roman" w:hAnsi="Arial" w:cs="Arial"/>
          <w:color w:val="6C6C6C"/>
          <w:sz w:val="17"/>
          <w:szCs w:val="17"/>
        </w:rPr>
        <w:t>(50))</w:t>
      </w:r>
    </w:p>
    <w:p w:rsidR="00744065" w:rsidRPr="00E331A6" w:rsidRDefault="00744065" w:rsidP="0038435C">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Returns Money AS</w:t>
      </w:r>
    </w:p>
    <w:p w:rsidR="00744065" w:rsidRPr="00E331A6" w:rsidRDefault="00744065" w:rsidP="0038435C">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Begin</w:t>
      </w:r>
    </w:p>
    <w:p w:rsidR="00744065" w:rsidRPr="00E331A6" w:rsidRDefault="00744065" w:rsidP="0038435C">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Declare @</w:t>
      </w:r>
      <w:proofErr w:type="spellStart"/>
      <w:r w:rsidRPr="00E331A6">
        <w:rPr>
          <w:rFonts w:ascii="Arial" w:eastAsia="Times New Roman" w:hAnsi="Arial" w:cs="Arial"/>
          <w:color w:val="6C6C6C"/>
          <w:sz w:val="17"/>
          <w:szCs w:val="17"/>
        </w:rPr>
        <w:t>ytdSales</w:t>
      </w:r>
      <w:proofErr w:type="spellEnd"/>
      <w:r w:rsidRPr="00E331A6">
        <w:rPr>
          <w:rFonts w:ascii="Arial" w:eastAsia="Times New Roman" w:hAnsi="Arial" w:cs="Arial"/>
          <w:color w:val="6C6C6C"/>
          <w:sz w:val="17"/>
          <w:szCs w:val="17"/>
        </w:rPr>
        <w:t xml:space="preserve"> Money</w:t>
      </w:r>
    </w:p>
    <w:p w:rsidR="00744065" w:rsidRPr="00E331A6" w:rsidRDefault="00744065" w:rsidP="0038435C">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Select @ </w:t>
      </w:r>
      <w:proofErr w:type="spellStart"/>
      <w:r w:rsidRPr="00E331A6">
        <w:rPr>
          <w:rFonts w:ascii="Arial" w:eastAsia="Times New Roman" w:hAnsi="Arial" w:cs="Arial"/>
          <w:color w:val="6C6C6C"/>
          <w:sz w:val="17"/>
          <w:szCs w:val="17"/>
        </w:rPr>
        <w:t>ytdSales</w:t>
      </w:r>
      <w:proofErr w:type="spellEnd"/>
      <w:r w:rsidRPr="00E331A6">
        <w:rPr>
          <w:rFonts w:ascii="Arial" w:eastAsia="Times New Roman" w:hAnsi="Arial" w:cs="Arial"/>
          <w:color w:val="6C6C6C"/>
          <w:sz w:val="17"/>
          <w:szCs w:val="17"/>
        </w:rPr>
        <w:t>=</w:t>
      </w:r>
      <w:proofErr w:type="gramStart"/>
      <w:r w:rsidRPr="00E331A6">
        <w:rPr>
          <w:rFonts w:ascii="Arial" w:eastAsia="Times New Roman" w:hAnsi="Arial" w:cs="Arial"/>
          <w:color w:val="6C6C6C"/>
          <w:sz w:val="17"/>
          <w:szCs w:val="17"/>
        </w:rPr>
        <w:t>sum(</w:t>
      </w:r>
      <w:proofErr w:type="spellStart"/>
      <w:proofErr w:type="gramEnd"/>
      <w:r w:rsidRPr="00E331A6">
        <w:rPr>
          <w:rFonts w:ascii="Arial" w:eastAsia="Times New Roman" w:hAnsi="Arial" w:cs="Arial"/>
          <w:color w:val="6C6C6C"/>
          <w:sz w:val="17"/>
          <w:szCs w:val="17"/>
        </w:rPr>
        <w:t>YTDSales</w:t>
      </w:r>
      <w:proofErr w:type="spellEnd"/>
      <w:r w:rsidRPr="00E331A6">
        <w:rPr>
          <w:rFonts w:ascii="Arial" w:eastAsia="Times New Roman" w:hAnsi="Arial" w:cs="Arial"/>
          <w:color w:val="6C6C6C"/>
          <w:sz w:val="17"/>
          <w:szCs w:val="17"/>
        </w:rPr>
        <w:t xml:space="preserve">) FROM </w:t>
      </w:r>
      <w:proofErr w:type="spellStart"/>
      <w:r w:rsidRPr="00E331A6">
        <w:rPr>
          <w:rFonts w:ascii="Arial" w:eastAsia="Times New Roman" w:hAnsi="Arial" w:cs="Arial"/>
          <w:color w:val="6C6C6C"/>
          <w:sz w:val="17"/>
          <w:szCs w:val="17"/>
        </w:rPr>
        <w:t>Sales.SalesTerritory</w:t>
      </w:r>
      <w:proofErr w:type="spellEnd"/>
      <w:r w:rsidRPr="00E331A6">
        <w:rPr>
          <w:rFonts w:ascii="Arial" w:eastAsia="Times New Roman" w:hAnsi="Arial" w:cs="Arial"/>
          <w:color w:val="6C6C6C"/>
          <w:sz w:val="17"/>
          <w:szCs w:val="17"/>
        </w:rPr>
        <w:t xml:space="preserve"> where [Group] = @group</w:t>
      </w:r>
    </w:p>
    <w:p w:rsidR="00744065" w:rsidRPr="00E331A6" w:rsidRDefault="00744065" w:rsidP="0038435C">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Return @ </w:t>
      </w:r>
      <w:proofErr w:type="spellStart"/>
      <w:r w:rsidRPr="00E331A6">
        <w:rPr>
          <w:rFonts w:ascii="Arial" w:eastAsia="Times New Roman" w:hAnsi="Arial" w:cs="Arial"/>
          <w:color w:val="6C6C6C"/>
          <w:sz w:val="17"/>
          <w:szCs w:val="17"/>
        </w:rPr>
        <w:t>ytdSales</w:t>
      </w:r>
      <w:proofErr w:type="spellEnd"/>
    </w:p>
    <w:p w:rsidR="00744065" w:rsidRPr="00E331A6" w:rsidRDefault="00744065" w:rsidP="0038435C">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End</w:t>
      </w:r>
    </w:p>
    <w:p w:rsidR="00A90C1E" w:rsidRPr="00E331A6" w:rsidRDefault="00A90C1E" w:rsidP="00A90C1E">
      <w:pPr>
        <w:rPr>
          <w:rFonts w:ascii="Arial" w:eastAsia="Times New Roman" w:hAnsi="Arial" w:cs="Arial"/>
          <w:color w:val="6C6C6C"/>
          <w:sz w:val="17"/>
          <w:szCs w:val="17"/>
        </w:rPr>
      </w:pPr>
      <w:r w:rsidRPr="00E331A6">
        <w:rPr>
          <w:rFonts w:ascii="Arial" w:eastAsia="Times New Roman" w:hAnsi="Arial" w:cs="Arial"/>
          <w:color w:val="6C6C6C"/>
          <w:sz w:val="17"/>
          <w:szCs w:val="17"/>
        </w:rPr>
        <w:t>Show result:</w:t>
      </w:r>
    </w:p>
    <w:p w:rsidR="00A90C1E" w:rsidRPr="00E331A6" w:rsidRDefault="00A90C1E" w:rsidP="00B22E98">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Declare @</w:t>
      </w:r>
      <w:proofErr w:type="spellStart"/>
      <w:r w:rsidRPr="00E331A6">
        <w:rPr>
          <w:rFonts w:ascii="Arial" w:eastAsia="Times New Roman" w:hAnsi="Arial" w:cs="Arial"/>
          <w:color w:val="6C6C6C"/>
          <w:sz w:val="17"/>
          <w:szCs w:val="17"/>
        </w:rPr>
        <w:t>ytdResults</w:t>
      </w:r>
      <w:proofErr w:type="spellEnd"/>
      <w:r w:rsidRPr="00E331A6">
        <w:rPr>
          <w:rFonts w:ascii="Arial" w:eastAsia="Times New Roman" w:hAnsi="Arial" w:cs="Arial"/>
          <w:color w:val="6C6C6C"/>
          <w:sz w:val="17"/>
          <w:szCs w:val="17"/>
        </w:rPr>
        <w:t xml:space="preserve"> AS Money</w:t>
      </w:r>
    </w:p>
    <w:p w:rsidR="00A90C1E" w:rsidRPr="00E331A6" w:rsidRDefault="00A90C1E" w:rsidP="00B22E98">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Select @</w:t>
      </w:r>
      <w:proofErr w:type="spellStart"/>
      <w:r w:rsidRPr="00E331A6">
        <w:rPr>
          <w:rFonts w:ascii="Arial" w:eastAsia="Times New Roman" w:hAnsi="Arial" w:cs="Arial"/>
          <w:color w:val="6C6C6C"/>
          <w:sz w:val="17"/>
          <w:szCs w:val="17"/>
        </w:rPr>
        <w:t>ytdResults</w:t>
      </w:r>
      <w:proofErr w:type="spellEnd"/>
      <w:r w:rsidRPr="00E331A6">
        <w:rPr>
          <w:rFonts w:ascii="Arial" w:eastAsia="Times New Roman" w:hAnsi="Arial" w:cs="Arial"/>
          <w:color w:val="6C6C6C"/>
          <w:sz w:val="17"/>
          <w:szCs w:val="17"/>
        </w:rPr>
        <w:t xml:space="preserve"> = </w:t>
      </w:r>
      <w:proofErr w:type="spellStart"/>
      <w:r w:rsidRPr="00E331A6">
        <w:rPr>
          <w:rFonts w:ascii="Arial" w:eastAsia="Times New Roman" w:hAnsi="Arial" w:cs="Arial"/>
          <w:color w:val="6C6C6C"/>
          <w:sz w:val="17"/>
          <w:szCs w:val="17"/>
        </w:rPr>
        <w:t>dbo</w:t>
      </w:r>
      <w:proofErr w:type="spellEnd"/>
      <w:r w:rsidRPr="00E331A6">
        <w:rPr>
          <w:rFonts w:ascii="Arial" w:eastAsia="Times New Roman" w:hAnsi="Arial" w:cs="Arial"/>
          <w:color w:val="6C6C6C"/>
          <w:sz w:val="17"/>
          <w:szCs w:val="17"/>
        </w:rPr>
        <w:t xml:space="preserve">. </w:t>
      </w:r>
      <w:proofErr w:type="spellStart"/>
      <w:proofErr w:type="gramStart"/>
      <w:r w:rsidR="00C06E63" w:rsidRPr="00E331A6">
        <w:rPr>
          <w:rFonts w:ascii="Arial" w:eastAsia="Times New Roman" w:hAnsi="Arial" w:cs="Arial"/>
          <w:color w:val="6C6C6C"/>
          <w:sz w:val="17"/>
          <w:szCs w:val="17"/>
        </w:rPr>
        <w:t>myParamScaleFunc</w:t>
      </w:r>
      <w:proofErr w:type="spellEnd"/>
      <w:r w:rsidRPr="00E331A6">
        <w:rPr>
          <w:rFonts w:ascii="Arial" w:eastAsia="Times New Roman" w:hAnsi="Arial" w:cs="Arial"/>
          <w:color w:val="6C6C6C"/>
          <w:sz w:val="17"/>
          <w:szCs w:val="17"/>
        </w:rPr>
        <w:t>(</w:t>
      </w:r>
      <w:proofErr w:type="gramEnd"/>
      <w:r w:rsidR="00C06E63" w:rsidRPr="00E331A6">
        <w:rPr>
          <w:rFonts w:ascii="Arial" w:eastAsia="Times New Roman" w:hAnsi="Arial" w:cs="Arial"/>
          <w:color w:val="6C6C6C"/>
          <w:sz w:val="17"/>
          <w:szCs w:val="17"/>
        </w:rPr>
        <w:t>‘</w:t>
      </w:r>
      <w:proofErr w:type="spellStart"/>
      <w:r w:rsidR="00C06E63" w:rsidRPr="00E331A6">
        <w:rPr>
          <w:rFonts w:ascii="Arial" w:eastAsia="Times New Roman" w:hAnsi="Arial" w:cs="Arial"/>
          <w:color w:val="6C6C6C"/>
          <w:sz w:val="17"/>
          <w:szCs w:val="17"/>
        </w:rPr>
        <w:t>india</w:t>
      </w:r>
      <w:proofErr w:type="spellEnd"/>
      <w:r w:rsidR="00C06E63" w:rsidRPr="00E331A6">
        <w:rPr>
          <w:rFonts w:ascii="Arial" w:eastAsia="Times New Roman" w:hAnsi="Arial" w:cs="Arial"/>
          <w:color w:val="6C6C6C"/>
          <w:sz w:val="17"/>
          <w:szCs w:val="17"/>
        </w:rPr>
        <w:t>’</w:t>
      </w:r>
      <w:r w:rsidRPr="00E331A6">
        <w:rPr>
          <w:rFonts w:ascii="Arial" w:eastAsia="Times New Roman" w:hAnsi="Arial" w:cs="Arial"/>
          <w:color w:val="6C6C6C"/>
          <w:sz w:val="17"/>
          <w:szCs w:val="17"/>
        </w:rPr>
        <w:t>)</w:t>
      </w:r>
    </w:p>
    <w:p w:rsidR="00364654" w:rsidRDefault="00A90C1E" w:rsidP="00B22E98">
      <w:pPr>
        <w:spacing w:after="12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Print @</w:t>
      </w:r>
      <w:proofErr w:type="spellStart"/>
      <w:r w:rsidRPr="00E331A6">
        <w:rPr>
          <w:rFonts w:ascii="Arial" w:eastAsia="Times New Roman" w:hAnsi="Arial" w:cs="Arial"/>
          <w:color w:val="6C6C6C"/>
          <w:sz w:val="17"/>
          <w:szCs w:val="17"/>
        </w:rPr>
        <w:t>ytdResults</w:t>
      </w:r>
      <w:proofErr w:type="spellEnd"/>
    </w:p>
    <w:p w:rsidR="00250613" w:rsidRPr="00E331A6" w:rsidRDefault="00250613" w:rsidP="00B22E98">
      <w:pPr>
        <w:spacing w:after="120" w:line="240" w:lineRule="auto"/>
        <w:ind w:left="720"/>
        <w:rPr>
          <w:rFonts w:ascii="Arial" w:eastAsia="Times New Roman" w:hAnsi="Arial" w:cs="Arial"/>
          <w:color w:val="6C6C6C"/>
          <w:sz w:val="17"/>
          <w:szCs w:val="17"/>
        </w:rPr>
      </w:pPr>
    </w:p>
    <w:p w:rsidR="00FE377B" w:rsidRDefault="00FE377B" w:rsidP="00FE377B">
      <w:pPr>
        <w:pStyle w:val="ListParagraph"/>
        <w:numPr>
          <w:ilvl w:val="0"/>
          <w:numId w:val="2"/>
        </w:numPr>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Table </w:t>
      </w:r>
      <w:proofErr w:type="gramStart"/>
      <w:r w:rsidRPr="00E331A6">
        <w:rPr>
          <w:rFonts w:ascii="Arial" w:eastAsia="Times New Roman" w:hAnsi="Arial" w:cs="Arial"/>
          <w:color w:val="6C6C6C"/>
          <w:sz w:val="17"/>
          <w:szCs w:val="17"/>
        </w:rPr>
        <w:t>Value</w:t>
      </w:r>
      <w:r w:rsidR="00364654" w:rsidRPr="00E331A6">
        <w:rPr>
          <w:rFonts w:ascii="Arial" w:eastAsia="Times New Roman" w:hAnsi="Arial" w:cs="Arial"/>
          <w:color w:val="6C6C6C"/>
          <w:sz w:val="17"/>
          <w:szCs w:val="17"/>
        </w:rPr>
        <w:t xml:space="preserve"> :</w:t>
      </w:r>
      <w:proofErr w:type="gramEnd"/>
      <w:r w:rsidR="00364654" w:rsidRPr="00E331A6">
        <w:rPr>
          <w:rFonts w:ascii="Arial" w:eastAsia="Times New Roman" w:hAnsi="Arial" w:cs="Arial"/>
          <w:color w:val="6C6C6C"/>
          <w:sz w:val="17"/>
          <w:szCs w:val="17"/>
        </w:rPr>
        <w:t xml:space="preserve"> return data into tabular format</w:t>
      </w:r>
      <w:r w:rsidR="00E4009B">
        <w:rPr>
          <w:rFonts w:ascii="Arial" w:eastAsia="Times New Roman" w:hAnsi="Arial" w:cs="Arial"/>
          <w:color w:val="6C6C6C"/>
          <w:sz w:val="17"/>
          <w:szCs w:val="17"/>
        </w:rPr>
        <w:t>.</w:t>
      </w:r>
    </w:p>
    <w:p w:rsidR="00E4009B" w:rsidRPr="00E331A6" w:rsidRDefault="00E4009B" w:rsidP="00E4009B">
      <w:pPr>
        <w:pStyle w:val="ListParagraph"/>
        <w:rPr>
          <w:rFonts w:ascii="Arial" w:eastAsia="Times New Roman" w:hAnsi="Arial" w:cs="Arial"/>
          <w:color w:val="6C6C6C"/>
          <w:sz w:val="17"/>
          <w:szCs w:val="17"/>
        </w:rPr>
      </w:pPr>
      <w:r w:rsidRPr="00473AFF">
        <w:rPr>
          <w:rFonts w:ascii="Arial" w:eastAsia="Times New Roman" w:hAnsi="Arial" w:cs="Arial"/>
          <w:color w:val="6C6C6C"/>
          <w:sz w:val="17"/>
          <w:szCs w:val="17"/>
        </w:rPr>
        <w:t>User-defined table-valued functions return a </w:t>
      </w:r>
      <w:r w:rsidRPr="00473AFF">
        <w:rPr>
          <w:rFonts w:ascii="Arial" w:eastAsia="Times New Roman" w:hAnsi="Arial" w:cs="Arial"/>
          <w:b/>
          <w:bCs/>
          <w:color w:val="6C6C6C"/>
          <w:sz w:val="17"/>
          <w:szCs w:val="17"/>
        </w:rPr>
        <w:t>table</w:t>
      </w:r>
      <w:r w:rsidRPr="00473AFF">
        <w:rPr>
          <w:rFonts w:ascii="Arial" w:eastAsia="Times New Roman" w:hAnsi="Arial" w:cs="Arial"/>
          <w:color w:val="6C6C6C"/>
          <w:sz w:val="17"/>
          <w:szCs w:val="17"/>
        </w:rPr>
        <w:t> data type. For an inline table-valued function, there is no function body; the table is the result set of a single SELECT statement</w:t>
      </w:r>
    </w:p>
    <w:p w:rsidR="00F917C4" w:rsidRPr="00E331A6" w:rsidRDefault="00F917C4" w:rsidP="00272301">
      <w:pPr>
        <w:spacing w:after="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Create Function </w:t>
      </w:r>
      <w:proofErr w:type="spellStart"/>
      <w:proofErr w:type="gramStart"/>
      <w:r w:rsidRPr="00E331A6">
        <w:rPr>
          <w:rFonts w:ascii="Arial" w:eastAsia="Times New Roman" w:hAnsi="Arial" w:cs="Arial"/>
          <w:color w:val="6C6C6C"/>
          <w:sz w:val="17"/>
          <w:szCs w:val="17"/>
        </w:rPr>
        <w:t>myParam</w:t>
      </w:r>
      <w:r w:rsidR="008518F7" w:rsidRPr="00E331A6">
        <w:rPr>
          <w:rFonts w:ascii="Arial" w:eastAsia="Times New Roman" w:hAnsi="Arial" w:cs="Arial"/>
          <w:color w:val="6C6C6C"/>
          <w:sz w:val="17"/>
          <w:szCs w:val="17"/>
        </w:rPr>
        <w:t>Tab</w:t>
      </w:r>
      <w:r w:rsidRPr="00E331A6">
        <w:rPr>
          <w:rFonts w:ascii="Arial" w:eastAsia="Times New Roman" w:hAnsi="Arial" w:cs="Arial"/>
          <w:color w:val="6C6C6C"/>
          <w:sz w:val="17"/>
          <w:szCs w:val="17"/>
        </w:rPr>
        <w:t>Func</w:t>
      </w:r>
      <w:proofErr w:type="spellEnd"/>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w:t>
      </w:r>
      <w:proofErr w:type="spellStart"/>
      <w:r w:rsidR="008518F7" w:rsidRPr="00E331A6">
        <w:rPr>
          <w:rFonts w:ascii="Arial" w:eastAsia="Times New Roman" w:hAnsi="Arial" w:cs="Arial"/>
          <w:color w:val="6C6C6C"/>
          <w:sz w:val="17"/>
          <w:szCs w:val="17"/>
        </w:rPr>
        <w:t>TerritoryId</w:t>
      </w:r>
      <w:proofErr w:type="spellEnd"/>
      <w:r w:rsidRPr="00E331A6">
        <w:rPr>
          <w:rFonts w:ascii="Arial" w:eastAsia="Times New Roman" w:hAnsi="Arial" w:cs="Arial"/>
          <w:color w:val="6C6C6C"/>
          <w:sz w:val="17"/>
          <w:szCs w:val="17"/>
        </w:rPr>
        <w:t xml:space="preserve"> </w:t>
      </w:r>
      <w:proofErr w:type="spellStart"/>
      <w:r w:rsidR="008518F7" w:rsidRPr="00E331A6">
        <w:rPr>
          <w:rFonts w:ascii="Arial" w:eastAsia="Times New Roman" w:hAnsi="Arial" w:cs="Arial"/>
          <w:color w:val="6C6C6C"/>
          <w:sz w:val="17"/>
          <w:szCs w:val="17"/>
        </w:rPr>
        <w:t>int</w:t>
      </w:r>
      <w:proofErr w:type="spellEnd"/>
      <w:r w:rsidRPr="00E331A6">
        <w:rPr>
          <w:rFonts w:ascii="Arial" w:eastAsia="Times New Roman" w:hAnsi="Arial" w:cs="Arial"/>
          <w:color w:val="6C6C6C"/>
          <w:sz w:val="17"/>
          <w:szCs w:val="17"/>
        </w:rPr>
        <w:t>)</w:t>
      </w:r>
    </w:p>
    <w:p w:rsidR="00F917C4" w:rsidRPr="00E331A6" w:rsidRDefault="00F917C4" w:rsidP="00272301">
      <w:pPr>
        <w:spacing w:after="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Returns </w:t>
      </w:r>
      <w:r w:rsidR="00774F37" w:rsidRPr="00E331A6">
        <w:rPr>
          <w:rFonts w:ascii="Arial" w:eastAsia="Times New Roman" w:hAnsi="Arial" w:cs="Arial"/>
          <w:color w:val="6C6C6C"/>
          <w:sz w:val="17"/>
          <w:szCs w:val="17"/>
        </w:rPr>
        <w:t>Table</w:t>
      </w:r>
      <w:r w:rsidRPr="00E331A6">
        <w:rPr>
          <w:rFonts w:ascii="Arial" w:eastAsia="Times New Roman" w:hAnsi="Arial" w:cs="Arial"/>
          <w:color w:val="6C6C6C"/>
          <w:sz w:val="17"/>
          <w:szCs w:val="17"/>
        </w:rPr>
        <w:t xml:space="preserve"> AS</w:t>
      </w:r>
    </w:p>
    <w:p w:rsidR="00774F37" w:rsidRPr="00E331A6" w:rsidRDefault="00774F37" w:rsidP="00272301">
      <w:pPr>
        <w:spacing w:after="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Return</w:t>
      </w:r>
    </w:p>
    <w:p w:rsidR="00F917C4" w:rsidRPr="00E331A6" w:rsidRDefault="00F917C4" w:rsidP="00272301">
      <w:pPr>
        <w:spacing w:after="0" w:line="240" w:lineRule="auto"/>
        <w:ind w:left="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Select </w:t>
      </w:r>
      <w:r w:rsidR="00774F37" w:rsidRPr="00E331A6">
        <w:rPr>
          <w:rFonts w:ascii="Arial" w:eastAsia="Times New Roman" w:hAnsi="Arial" w:cs="Arial"/>
          <w:color w:val="6C6C6C"/>
          <w:sz w:val="17"/>
          <w:szCs w:val="17"/>
        </w:rPr>
        <w:t>*</w:t>
      </w:r>
      <w:r w:rsidRPr="00E331A6">
        <w:rPr>
          <w:rFonts w:ascii="Arial" w:eastAsia="Times New Roman" w:hAnsi="Arial" w:cs="Arial"/>
          <w:color w:val="6C6C6C"/>
          <w:sz w:val="17"/>
          <w:szCs w:val="17"/>
        </w:rPr>
        <w:t xml:space="preserve"> FROM </w:t>
      </w:r>
      <w:proofErr w:type="spellStart"/>
      <w:r w:rsidRPr="00E331A6">
        <w:rPr>
          <w:rFonts w:ascii="Arial" w:eastAsia="Times New Roman" w:hAnsi="Arial" w:cs="Arial"/>
          <w:color w:val="6C6C6C"/>
          <w:sz w:val="17"/>
          <w:szCs w:val="17"/>
        </w:rPr>
        <w:t>Sales.SalesTerritory</w:t>
      </w:r>
      <w:proofErr w:type="spellEnd"/>
      <w:r w:rsidRPr="00E331A6">
        <w:rPr>
          <w:rFonts w:ascii="Arial" w:eastAsia="Times New Roman" w:hAnsi="Arial" w:cs="Arial"/>
          <w:color w:val="6C6C6C"/>
          <w:sz w:val="17"/>
          <w:szCs w:val="17"/>
        </w:rPr>
        <w:t xml:space="preserve"> where [</w:t>
      </w:r>
      <w:proofErr w:type="spellStart"/>
      <w:r w:rsidR="00774F37" w:rsidRPr="00E331A6">
        <w:rPr>
          <w:rFonts w:ascii="Arial" w:eastAsia="Times New Roman" w:hAnsi="Arial" w:cs="Arial"/>
          <w:color w:val="6C6C6C"/>
          <w:sz w:val="17"/>
          <w:szCs w:val="17"/>
        </w:rPr>
        <w:t>TerritoryId</w:t>
      </w:r>
      <w:proofErr w:type="spellEnd"/>
      <w:r w:rsidRPr="00E331A6">
        <w:rPr>
          <w:rFonts w:ascii="Arial" w:eastAsia="Times New Roman" w:hAnsi="Arial" w:cs="Arial"/>
          <w:color w:val="6C6C6C"/>
          <w:sz w:val="17"/>
          <w:szCs w:val="17"/>
        </w:rPr>
        <w:t>] = @</w:t>
      </w:r>
      <w:r w:rsidR="00774F37" w:rsidRPr="00E331A6">
        <w:rPr>
          <w:rFonts w:ascii="Arial" w:eastAsia="Times New Roman" w:hAnsi="Arial" w:cs="Arial"/>
          <w:color w:val="6C6C6C"/>
          <w:sz w:val="17"/>
          <w:szCs w:val="17"/>
        </w:rPr>
        <w:t xml:space="preserve"> </w:t>
      </w:r>
      <w:proofErr w:type="spellStart"/>
      <w:r w:rsidR="00774F37" w:rsidRPr="00E331A6">
        <w:rPr>
          <w:rFonts w:ascii="Arial" w:eastAsia="Times New Roman" w:hAnsi="Arial" w:cs="Arial"/>
          <w:color w:val="6C6C6C"/>
          <w:sz w:val="17"/>
          <w:szCs w:val="17"/>
        </w:rPr>
        <w:t>TerritoryId</w:t>
      </w:r>
      <w:proofErr w:type="spellEnd"/>
    </w:p>
    <w:p w:rsidR="001B792D" w:rsidRPr="00E331A6" w:rsidRDefault="001B792D" w:rsidP="001B792D">
      <w:pPr>
        <w:pStyle w:val="ListParagraph"/>
        <w:rPr>
          <w:rFonts w:ascii="Arial" w:eastAsia="Times New Roman" w:hAnsi="Arial" w:cs="Arial"/>
          <w:color w:val="6C6C6C"/>
          <w:sz w:val="17"/>
          <w:szCs w:val="17"/>
        </w:rPr>
      </w:pPr>
    </w:p>
    <w:p w:rsidR="000D3314" w:rsidRPr="00E331A6" w:rsidRDefault="000D3314" w:rsidP="001B792D">
      <w:pPr>
        <w:pStyle w:val="ListParagraph"/>
        <w:rPr>
          <w:rFonts w:ascii="Arial" w:eastAsia="Times New Roman" w:hAnsi="Arial" w:cs="Arial"/>
          <w:color w:val="6C6C6C"/>
          <w:sz w:val="17"/>
          <w:szCs w:val="17"/>
        </w:rPr>
      </w:pPr>
    </w:p>
    <w:p w:rsidR="000D3314" w:rsidRPr="00E331A6" w:rsidRDefault="000D3314" w:rsidP="001B792D">
      <w:pPr>
        <w:pStyle w:val="ListParagraph"/>
        <w:rPr>
          <w:rFonts w:ascii="Arial" w:eastAsia="Times New Roman" w:hAnsi="Arial" w:cs="Arial"/>
          <w:color w:val="6C6C6C"/>
          <w:sz w:val="17"/>
          <w:szCs w:val="17"/>
        </w:rPr>
      </w:pPr>
      <w:proofErr w:type="gramStart"/>
      <w:r w:rsidRPr="00E331A6">
        <w:rPr>
          <w:rFonts w:ascii="Arial" w:eastAsia="Times New Roman" w:hAnsi="Arial" w:cs="Arial"/>
          <w:color w:val="6C6C6C"/>
          <w:sz w:val="17"/>
          <w:szCs w:val="17"/>
        </w:rPr>
        <w:t>Result :</w:t>
      </w:r>
      <w:proofErr w:type="gramEnd"/>
      <w:r w:rsidRPr="00E331A6">
        <w:rPr>
          <w:rFonts w:ascii="Arial" w:eastAsia="Times New Roman" w:hAnsi="Arial" w:cs="Arial"/>
          <w:color w:val="6C6C6C"/>
          <w:sz w:val="17"/>
          <w:szCs w:val="17"/>
        </w:rPr>
        <w:t xml:space="preserve"> </w:t>
      </w:r>
    </w:p>
    <w:p w:rsidR="000D3314" w:rsidRPr="00E331A6" w:rsidRDefault="000D3314" w:rsidP="00367B54">
      <w:pPr>
        <w:pStyle w:val="ListParagraph"/>
        <w:ind w:firstLine="720"/>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Select * from </w:t>
      </w:r>
      <w:proofErr w:type="spellStart"/>
      <w:r w:rsidRPr="00E331A6">
        <w:rPr>
          <w:rFonts w:ascii="Arial" w:eastAsia="Times New Roman" w:hAnsi="Arial" w:cs="Arial"/>
          <w:color w:val="6C6C6C"/>
          <w:sz w:val="17"/>
          <w:szCs w:val="17"/>
        </w:rPr>
        <w:t>dbo</w:t>
      </w:r>
      <w:proofErr w:type="spellEnd"/>
      <w:r w:rsidRPr="00E331A6">
        <w:rPr>
          <w:rFonts w:ascii="Arial" w:eastAsia="Times New Roman" w:hAnsi="Arial" w:cs="Arial"/>
          <w:color w:val="6C6C6C"/>
          <w:sz w:val="17"/>
          <w:szCs w:val="17"/>
        </w:rPr>
        <w:t xml:space="preserve">. </w:t>
      </w:r>
      <w:proofErr w:type="spellStart"/>
      <w:proofErr w:type="gramStart"/>
      <w:r w:rsidRPr="00E331A6">
        <w:rPr>
          <w:rFonts w:ascii="Arial" w:eastAsia="Times New Roman" w:hAnsi="Arial" w:cs="Arial"/>
          <w:color w:val="6C6C6C"/>
          <w:sz w:val="17"/>
          <w:szCs w:val="17"/>
        </w:rPr>
        <w:t>myParamTabFunc</w:t>
      </w:r>
      <w:proofErr w:type="spellEnd"/>
      <w:r w:rsidRPr="00E331A6">
        <w:rPr>
          <w:rFonts w:ascii="Arial" w:eastAsia="Times New Roman" w:hAnsi="Arial" w:cs="Arial"/>
          <w:color w:val="6C6C6C"/>
          <w:sz w:val="17"/>
          <w:szCs w:val="17"/>
        </w:rPr>
        <w:t>(</w:t>
      </w:r>
      <w:proofErr w:type="gramEnd"/>
      <w:r w:rsidRPr="00E331A6">
        <w:rPr>
          <w:rFonts w:ascii="Arial" w:eastAsia="Times New Roman" w:hAnsi="Arial" w:cs="Arial"/>
          <w:color w:val="6C6C6C"/>
          <w:sz w:val="17"/>
          <w:szCs w:val="17"/>
        </w:rPr>
        <w:t>7)</w:t>
      </w:r>
    </w:p>
    <w:p w:rsidR="00FE377B" w:rsidRDefault="00FE377B" w:rsidP="00FE377B">
      <w:pPr>
        <w:pStyle w:val="ListParagraph"/>
        <w:numPr>
          <w:ilvl w:val="0"/>
          <w:numId w:val="2"/>
        </w:numPr>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System </w:t>
      </w:r>
      <w:proofErr w:type="gramStart"/>
      <w:r w:rsidRPr="00E331A6">
        <w:rPr>
          <w:rFonts w:ascii="Arial" w:eastAsia="Times New Roman" w:hAnsi="Arial" w:cs="Arial"/>
          <w:color w:val="6C6C6C"/>
          <w:sz w:val="17"/>
          <w:szCs w:val="17"/>
        </w:rPr>
        <w:t>Fu</w:t>
      </w:r>
      <w:r w:rsidR="00364654" w:rsidRPr="00E331A6">
        <w:rPr>
          <w:rFonts w:ascii="Arial" w:eastAsia="Times New Roman" w:hAnsi="Arial" w:cs="Arial"/>
          <w:color w:val="6C6C6C"/>
          <w:sz w:val="17"/>
          <w:szCs w:val="17"/>
        </w:rPr>
        <w:t>n</w:t>
      </w:r>
      <w:r w:rsidRPr="00E331A6">
        <w:rPr>
          <w:rFonts w:ascii="Arial" w:eastAsia="Times New Roman" w:hAnsi="Arial" w:cs="Arial"/>
          <w:color w:val="6C6C6C"/>
          <w:sz w:val="17"/>
          <w:szCs w:val="17"/>
        </w:rPr>
        <w:t>ction</w:t>
      </w:r>
      <w:r w:rsidR="00364654" w:rsidRPr="00E331A6">
        <w:rPr>
          <w:rFonts w:ascii="Arial" w:eastAsia="Times New Roman" w:hAnsi="Arial" w:cs="Arial"/>
          <w:color w:val="6C6C6C"/>
          <w:sz w:val="17"/>
          <w:szCs w:val="17"/>
        </w:rPr>
        <w:t xml:space="preserve"> :</w:t>
      </w:r>
      <w:proofErr w:type="gramEnd"/>
      <w:r w:rsidR="00364654" w:rsidRPr="00E331A6">
        <w:rPr>
          <w:rFonts w:ascii="Arial" w:eastAsia="Times New Roman" w:hAnsi="Arial" w:cs="Arial"/>
          <w:color w:val="6C6C6C"/>
          <w:sz w:val="17"/>
          <w:szCs w:val="17"/>
        </w:rPr>
        <w:t xml:space="preserve"> System fu</w:t>
      </w:r>
      <w:r w:rsidR="007B76E0" w:rsidRPr="00E331A6">
        <w:rPr>
          <w:rFonts w:ascii="Arial" w:eastAsia="Times New Roman" w:hAnsi="Arial" w:cs="Arial"/>
          <w:color w:val="6C6C6C"/>
          <w:sz w:val="17"/>
          <w:szCs w:val="17"/>
        </w:rPr>
        <w:t>n</w:t>
      </w:r>
      <w:r w:rsidR="00364654" w:rsidRPr="00E331A6">
        <w:rPr>
          <w:rFonts w:ascii="Arial" w:eastAsia="Times New Roman" w:hAnsi="Arial" w:cs="Arial"/>
          <w:color w:val="6C6C6C"/>
          <w:sz w:val="17"/>
          <w:szCs w:val="17"/>
        </w:rPr>
        <w:t>ctions which are used to perform various operations</w:t>
      </w:r>
      <w:r w:rsidR="00367B54">
        <w:rPr>
          <w:rFonts w:ascii="Arial" w:eastAsia="Times New Roman" w:hAnsi="Arial" w:cs="Arial"/>
          <w:color w:val="6C6C6C"/>
          <w:sz w:val="17"/>
          <w:szCs w:val="17"/>
        </w:rPr>
        <w:t>.</w:t>
      </w:r>
    </w:p>
    <w:p w:rsidR="00367B54" w:rsidRPr="00E331A6" w:rsidRDefault="004B7DFE" w:rsidP="00367B54">
      <w:pPr>
        <w:pStyle w:val="ListParagraph"/>
        <w:rPr>
          <w:rFonts w:ascii="Arial" w:eastAsia="Times New Roman" w:hAnsi="Arial" w:cs="Arial"/>
          <w:color w:val="6C6C6C"/>
          <w:sz w:val="17"/>
          <w:szCs w:val="17"/>
        </w:rPr>
      </w:pPr>
      <w:r w:rsidRPr="00C8638A">
        <w:rPr>
          <w:rFonts w:ascii="Arial" w:eastAsia="Times New Roman" w:hAnsi="Arial" w:cs="Arial"/>
          <w:color w:val="6C6C6C"/>
          <w:sz w:val="17"/>
          <w:szCs w:val="17"/>
        </w:rPr>
        <w:t>SQL Server provides many system functions that you can use to perform a variety of operations. They cannot be modified</w:t>
      </w:r>
      <w:r w:rsidR="00C8638A">
        <w:rPr>
          <w:rFonts w:ascii="Arial" w:eastAsia="Times New Roman" w:hAnsi="Arial" w:cs="Arial"/>
          <w:color w:val="6C6C6C"/>
          <w:sz w:val="17"/>
          <w:szCs w:val="17"/>
        </w:rPr>
        <w:t>.</w:t>
      </w:r>
    </w:p>
    <w:p w:rsidR="00DB0C2B" w:rsidRDefault="00DB0C2B" w:rsidP="00364654">
      <w:pPr>
        <w:rPr>
          <w:rFonts w:ascii="Arial" w:eastAsia="Times New Roman" w:hAnsi="Arial" w:cs="Arial"/>
          <w:color w:val="6C6C6C"/>
          <w:sz w:val="17"/>
          <w:szCs w:val="17"/>
        </w:rPr>
      </w:pPr>
    </w:p>
    <w:p w:rsidR="00364654" w:rsidRPr="00E331A6" w:rsidRDefault="00364654" w:rsidP="00364654">
      <w:pPr>
        <w:rPr>
          <w:rFonts w:ascii="Arial" w:eastAsia="Times New Roman" w:hAnsi="Arial" w:cs="Arial"/>
          <w:color w:val="6C6C6C"/>
          <w:sz w:val="17"/>
          <w:szCs w:val="17"/>
        </w:rPr>
      </w:pPr>
      <w:r w:rsidRPr="00E331A6">
        <w:rPr>
          <w:rFonts w:ascii="Arial" w:eastAsia="Times New Roman" w:hAnsi="Arial" w:cs="Arial"/>
          <w:color w:val="6C6C6C"/>
          <w:sz w:val="17"/>
          <w:szCs w:val="17"/>
        </w:rPr>
        <w:lastRenderedPageBreak/>
        <w:t>Difference between SP and UDF</w:t>
      </w:r>
    </w:p>
    <w:p w:rsidR="006F4D74" w:rsidRDefault="00DB0C2B" w:rsidP="00364654">
      <w:pPr>
        <w:rPr>
          <w:rFonts w:ascii="Arial" w:eastAsia="Times New Roman" w:hAnsi="Arial" w:cs="Arial"/>
          <w:color w:val="6C6C6C"/>
          <w:sz w:val="17"/>
          <w:szCs w:val="17"/>
        </w:rPr>
      </w:pPr>
      <w:r>
        <w:rPr>
          <w:noProof/>
        </w:rPr>
        <w:drawing>
          <wp:inline distT="0" distB="0" distL="0" distR="0">
            <wp:extent cx="4329668" cy="3342708"/>
            <wp:effectExtent l="19050" t="0" r="0" b="0"/>
            <wp:docPr id="1" name="Picture 1" descr="Image result for difference between stored procedure and user defined fun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stored procedure and user defined function in sql server"/>
                    <pic:cNvPicPr>
                      <a:picLocks noChangeAspect="1" noChangeArrowheads="1"/>
                    </pic:cNvPicPr>
                  </pic:nvPicPr>
                  <pic:blipFill>
                    <a:blip r:embed="rId15"/>
                    <a:srcRect r="27180"/>
                    <a:stretch>
                      <a:fillRect/>
                    </a:stretch>
                  </pic:blipFill>
                  <pic:spPr bwMode="auto">
                    <a:xfrm>
                      <a:off x="0" y="0"/>
                      <a:ext cx="4329668" cy="3342708"/>
                    </a:xfrm>
                    <a:prstGeom prst="rect">
                      <a:avLst/>
                    </a:prstGeom>
                    <a:noFill/>
                    <a:ln w="9525">
                      <a:noFill/>
                      <a:miter lim="800000"/>
                      <a:headEnd/>
                      <a:tailEnd/>
                    </a:ln>
                  </pic:spPr>
                </pic:pic>
              </a:graphicData>
            </a:graphic>
          </wp:inline>
        </w:drawing>
      </w:r>
    </w:p>
    <w:p w:rsidR="00561FEA" w:rsidRDefault="00C373F6" w:rsidP="00561FEA">
      <w:pPr>
        <w:rPr>
          <w:rFonts w:ascii="Arial" w:eastAsia="Times New Roman" w:hAnsi="Arial" w:cs="Arial"/>
          <w:color w:val="548DD4" w:themeColor="text2" w:themeTint="99"/>
          <w:sz w:val="17"/>
          <w:szCs w:val="17"/>
        </w:rPr>
      </w:pPr>
      <w:r w:rsidRPr="00C373F6">
        <w:rPr>
          <w:rFonts w:ascii="Arial" w:eastAsia="Times New Roman" w:hAnsi="Arial" w:cs="Arial"/>
          <w:color w:val="548DD4" w:themeColor="text2" w:themeTint="99"/>
          <w:sz w:val="17"/>
          <w:szCs w:val="17"/>
        </w:rPr>
        <w:t>Triggers</w:t>
      </w:r>
      <w:r>
        <w:rPr>
          <w:rFonts w:ascii="Arial" w:eastAsia="Times New Roman" w:hAnsi="Arial" w:cs="Arial"/>
          <w:color w:val="548DD4" w:themeColor="text2" w:themeTint="99"/>
          <w:sz w:val="17"/>
          <w:szCs w:val="17"/>
        </w:rPr>
        <w:t>:</w:t>
      </w:r>
    </w:p>
    <w:p w:rsidR="00561FEA" w:rsidRPr="009B4D6D" w:rsidRDefault="00561FEA" w:rsidP="009B4D6D">
      <w:pPr>
        <w:rPr>
          <w:ins w:id="0" w:author="Unknown"/>
        </w:rPr>
      </w:pPr>
      <w:ins w:id="1" w:author="Unknown">
        <w:r w:rsidRPr="009B4D6D">
          <w:t>SQL Server triggers are special </w:t>
        </w:r>
        <w:r w:rsidRPr="009B4D6D">
          <w:fldChar w:fldCharType="begin"/>
        </w:r>
        <w:r w:rsidRPr="009B4D6D">
          <w:instrText xml:space="preserve"> HYPERLINK "http://www.sqlservertutorial.net/sql-server-stored-procedures/" </w:instrText>
        </w:r>
        <w:r w:rsidRPr="009B4D6D">
          <w:fldChar w:fldCharType="separate"/>
        </w:r>
        <w:r w:rsidRPr="009B4D6D">
          <w:t>stored procedures</w:t>
        </w:r>
        <w:r w:rsidRPr="009B4D6D">
          <w:fldChar w:fldCharType="end"/>
        </w:r>
        <w:r w:rsidRPr="009B4D6D">
          <w:t xml:space="preserve"> that are executed automatically in response to the database object, database, and server events. SQL Server provides three </w:t>
        </w:r>
        <w:proofErr w:type="gramStart"/>
        <w:r w:rsidRPr="009B4D6D">
          <w:t>type</w:t>
        </w:r>
        <w:proofErr w:type="gramEnd"/>
        <w:r w:rsidRPr="009B4D6D">
          <w:t xml:space="preserve"> of triggers:</w:t>
        </w:r>
      </w:ins>
    </w:p>
    <w:p w:rsidR="00561FEA" w:rsidRPr="009B4D6D" w:rsidRDefault="00561FEA" w:rsidP="009B4D6D">
      <w:pPr>
        <w:rPr>
          <w:ins w:id="2" w:author="Unknown"/>
        </w:rPr>
      </w:pPr>
      <w:ins w:id="3" w:author="Unknown">
        <w:r w:rsidRPr="009B4D6D">
          <w:t>Data manipulation language (DML) triggers which are invoked automatically in response to </w:t>
        </w:r>
        <w:r w:rsidRPr="009B4D6D">
          <w:fldChar w:fldCharType="begin"/>
        </w:r>
        <w:r w:rsidRPr="009B4D6D">
          <w:instrText xml:space="preserve"> HYPERLINK "http://www.sqlservertutorial.net/sql-server-basics/sql-server-insert/" </w:instrText>
        </w:r>
        <w:r w:rsidRPr="009B4D6D">
          <w:fldChar w:fldCharType="separate"/>
        </w:r>
        <w:r w:rsidRPr="009B4D6D">
          <w:t>INSERT</w:t>
        </w:r>
        <w:r w:rsidRPr="009B4D6D">
          <w:fldChar w:fldCharType="end"/>
        </w:r>
        <w:r w:rsidRPr="009B4D6D">
          <w:t>, </w:t>
        </w:r>
        <w:r w:rsidRPr="009B4D6D">
          <w:fldChar w:fldCharType="begin"/>
        </w:r>
        <w:r w:rsidRPr="009B4D6D">
          <w:instrText xml:space="preserve"> HYPERLINK "http://www.sqlservertutorial.net/sql-server-basics/sql-server-update/" </w:instrText>
        </w:r>
        <w:r w:rsidRPr="009B4D6D">
          <w:fldChar w:fldCharType="separate"/>
        </w:r>
        <w:r w:rsidRPr="009B4D6D">
          <w:t>UPDATE</w:t>
        </w:r>
        <w:r w:rsidRPr="009B4D6D">
          <w:fldChar w:fldCharType="end"/>
        </w:r>
        <w:r w:rsidRPr="009B4D6D">
          <w:t>, and </w:t>
        </w:r>
        <w:r w:rsidRPr="009B4D6D">
          <w:fldChar w:fldCharType="begin"/>
        </w:r>
        <w:r w:rsidRPr="009B4D6D">
          <w:instrText xml:space="preserve"> HYPERLINK "http://www.sqlservertutorial.net/sql-server-basics/sql-server-delete/" </w:instrText>
        </w:r>
        <w:r w:rsidRPr="009B4D6D">
          <w:fldChar w:fldCharType="separate"/>
        </w:r>
        <w:r w:rsidRPr="009B4D6D">
          <w:t>DELETE</w:t>
        </w:r>
        <w:r w:rsidRPr="009B4D6D">
          <w:fldChar w:fldCharType="end"/>
        </w:r>
        <w:r w:rsidRPr="009B4D6D">
          <w:t> events against tables.</w:t>
        </w:r>
      </w:ins>
    </w:p>
    <w:p w:rsidR="00561FEA" w:rsidRPr="009B4D6D" w:rsidRDefault="00561FEA" w:rsidP="009B4D6D">
      <w:pPr>
        <w:rPr>
          <w:ins w:id="4" w:author="Unknown"/>
        </w:rPr>
      </w:pPr>
      <w:ins w:id="5" w:author="Unknown">
        <w:r w:rsidRPr="009B4D6D">
          <w:t>Data definition language (DDL) triggers which fire in response to </w:t>
        </w:r>
        <w:r w:rsidRPr="009B4D6D">
          <w:fldChar w:fldCharType="begin"/>
        </w:r>
        <w:r w:rsidRPr="009B4D6D">
          <w:instrText xml:space="preserve"> HYPERLINK "http://www.sqlservertutorial.net/sql-server-basics/sql-server-create-table/" </w:instrText>
        </w:r>
        <w:r w:rsidRPr="009B4D6D">
          <w:fldChar w:fldCharType="separate"/>
        </w:r>
        <w:r w:rsidRPr="009B4D6D">
          <w:t>CREATE</w:t>
        </w:r>
        <w:r w:rsidRPr="009B4D6D">
          <w:fldChar w:fldCharType="end"/>
        </w:r>
        <w:r w:rsidRPr="009B4D6D">
          <w:t>, ALTER, and </w:t>
        </w:r>
        <w:proofErr w:type="spellStart"/>
        <w:r w:rsidRPr="009B4D6D">
          <w:fldChar w:fldCharType="begin"/>
        </w:r>
        <w:r w:rsidRPr="009B4D6D">
          <w:instrText xml:space="preserve"> HYPERLINK "http://www.sqlservertutorial.net/sql-server-basics/sql-server-drop-table/" </w:instrText>
        </w:r>
        <w:r w:rsidRPr="009B4D6D">
          <w:fldChar w:fldCharType="separate"/>
        </w:r>
        <w:r w:rsidRPr="009B4D6D">
          <w:t>DROP</w:t>
        </w:r>
        <w:r w:rsidRPr="009B4D6D">
          <w:fldChar w:fldCharType="end"/>
        </w:r>
        <w:r w:rsidRPr="009B4D6D">
          <w:t>statements</w:t>
        </w:r>
        <w:proofErr w:type="spellEnd"/>
        <w:r w:rsidRPr="009B4D6D">
          <w:t>. </w:t>
        </w:r>
        <w:r w:rsidRPr="009B4D6D">
          <w:fldChar w:fldCharType="begin"/>
        </w:r>
        <w:r w:rsidRPr="009B4D6D">
          <w:instrText xml:space="preserve"> HYPERLINK "http://www.sqlservertutorial.net/sql-server-triggers/sql-server-ddl-trigger/" </w:instrText>
        </w:r>
        <w:r w:rsidRPr="009B4D6D">
          <w:fldChar w:fldCharType="separate"/>
        </w:r>
        <w:r w:rsidRPr="009B4D6D">
          <w:t>DDL triggers</w:t>
        </w:r>
        <w:r w:rsidRPr="009B4D6D">
          <w:fldChar w:fldCharType="end"/>
        </w:r>
        <w:r w:rsidRPr="009B4D6D">
          <w:t> also fire in response to some system stored procedures that perform DDL-like operations.</w:t>
        </w:r>
      </w:ins>
    </w:p>
    <w:p w:rsidR="009B4D6D" w:rsidRDefault="00561FEA" w:rsidP="009B4D6D">
      <w:ins w:id="6" w:author="Unknown">
        <w:r w:rsidRPr="009B4D6D">
          <w:t>Logon triggers which fire in response to LOGON events</w:t>
        </w:r>
      </w:ins>
      <w:r w:rsidR="009B4D6D" w:rsidRPr="009B4D6D">
        <w:t>.</w:t>
      </w:r>
    </w:p>
    <w:p w:rsidR="009B4D6D" w:rsidRDefault="009B4D6D" w:rsidP="009B4D6D">
      <w:pPr>
        <w:pStyle w:val="NormalWeb"/>
        <w:shd w:val="clear" w:color="auto" w:fill="FFFFFF"/>
        <w:spacing w:before="0" w:beforeAutospacing="0" w:after="0" w:afterAutospacing="0"/>
        <w:rPr>
          <w:rFonts w:ascii="Arial" w:hAnsi="Arial" w:cs="Arial"/>
          <w:color w:val="6C6C6C"/>
          <w:sz w:val="17"/>
          <w:szCs w:val="17"/>
        </w:rPr>
      </w:pPr>
      <w:r w:rsidRPr="009B4D6D">
        <w:rPr>
          <w:rFonts w:ascii="Arial" w:hAnsi="Arial" w:cs="Arial"/>
          <w:color w:val="6C6C6C"/>
          <w:sz w:val="17"/>
          <w:szCs w:val="17"/>
        </w:rPr>
        <w:t>The CREATE TRIGGER statement allows you to create a new trigger that is fired automatically whenever an event such as </w:t>
      </w:r>
      <w:hyperlink r:id="rId16" w:history="1">
        <w:r w:rsidRPr="009B4D6D">
          <w:rPr>
            <w:rFonts w:ascii="Arial" w:hAnsi="Arial" w:cs="Arial"/>
            <w:color w:val="6C6C6C"/>
            <w:sz w:val="17"/>
            <w:szCs w:val="17"/>
          </w:rPr>
          <w:t>INSERT</w:t>
        </w:r>
      </w:hyperlink>
      <w:r w:rsidRPr="009B4D6D">
        <w:rPr>
          <w:rFonts w:ascii="Arial" w:hAnsi="Arial" w:cs="Arial"/>
          <w:color w:val="6C6C6C"/>
          <w:sz w:val="17"/>
          <w:szCs w:val="17"/>
        </w:rPr>
        <w:t>, </w:t>
      </w:r>
      <w:hyperlink r:id="rId17" w:history="1">
        <w:r w:rsidRPr="009B4D6D">
          <w:rPr>
            <w:rFonts w:ascii="Arial" w:hAnsi="Arial" w:cs="Arial"/>
            <w:color w:val="6C6C6C"/>
            <w:sz w:val="17"/>
            <w:szCs w:val="17"/>
          </w:rPr>
          <w:t>DELETE</w:t>
        </w:r>
      </w:hyperlink>
      <w:r w:rsidRPr="009B4D6D">
        <w:rPr>
          <w:rFonts w:ascii="Arial" w:hAnsi="Arial" w:cs="Arial"/>
          <w:color w:val="6C6C6C"/>
          <w:sz w:val="17"/>
          <w:szCs w:val="17"/>
        </w:rPr>
        <w:t>, or </w:t>
      </w:r>
      <w:hyperlink r:id="rId18" w:history="1">
        <w:r w:rsidRPr="009B4D6D">
          <w:rPr>
            <w:rFonts w:ascii="Arial" w:hAnsi="Arial" w:cs="Arial"/>
            <w:color w:val="6C6C6C"/>
            <w:sz w:val="17"/>
            <w:szCs w:val="17"/>
          </w:rPr>
          <w:t>UPDATE</w:t>
        </w:r>
      </w:hyperlink>
      <w:r w:rsidRPr="009B4D6D">
        <w:rPr>
          <w:rFonts w:ascii="Arial" w:hAnsi="Arial" w:cs="Arial"/>
          <w:color w:val="6C6C6C"/>
          <w:sz w:val="17"/>
          <w:szCs w:val="17"/>
        </w:rPr>
        <w:t> occurs against a table.</w:t>
      </w:r>
    </w:p>
    <w:p w:rsidR="009B4D6D" w:rsidRPr="009B4D6D" w:rsidRDefault="009B4D6D" w:rsidP="009B4D6D">
      <w:pPr>
        <w:pStyle w:val="NormalWeb"/>
        <w:shd w:val="clear" w:color="auto" w:fill="FFFFFF"/>
        <w:spacing w:before="0" w:beforeAutospacing="0" w:after="0" w:afterAutospacing="0"/>
        <w:rPr>
          <w:rFonts w:ascii="Arial" w:hAnsi="Arial" w:cs="Arial"/>
          <w:color w:val="6C6C6C"/>
          <w:sz w:val="17"/>
          <w:szCs w:val="17"/>
        </w:rPr>
      </w:pPr>
    </w:p>
    <w:p w:rsidR="009B4D6D" w:rsidRDefault="009B4D6D" w:rsidP="009B4D6D">
      <w:pPr>
        <w:pStyle w:val="NormalWeb"/>
        <w:shd w:val="clear" w:color="auto" w:fill="FFFFFF"/>
        <w:spacing w:before="0" w:beforeAutospacing="0" w:after="0" w:afterAutospacing="0"/>
        <w:rPr>
          <w:rFonts w:ascii="Arial" w:hAnsi="Arial" w:cs="Arial"/>
          <w:color w:val="6C6C6C"/>
          <w:sz w:val="17"/>
          <w:szCs w:val="17"/>
        </w:rPr>
      </w:pPr>
      <w:r w:rsidRPr="009B4D6D">
        <w:rPr>
          <w:rFonts w:ascii="Arial" w:hAnsi="Arial" w:cs="Arial"/>
          <w:color w:val="6C6C6C"/>
          <w:sz w:val="17"/>
          <w:szCs w:val="17"/>
        </w:rPr>
        <w:t>The following illustrates the syntax of the CREATE TRIGGER statement:</w:t>
      </w:r>
    </w:p>
    <w:p w:rsidR="009B4D6D" w:rsidRPr="009B4D6D" w:rsidRDefault="009B4D6D" w:rsidP="009B4D6D">
      <w:pPr>
        <w:pStyle w:val="NormalWeb"/>
        <w:shd w:val="clear" w:color="auto" w:fill="FFFFFF"/>
        <w:spacing w:before="0" w:beforeAutospacing="0" w:after="0" w:afterAutospacing="0"/>
        <w:rPr>
          <w:rFonts w:ascii="Arial" w:hAnsi="Arial" w:cs="Arial"/>
          <w:color w:val="6C6C6C"/>
          <w:sz w:val="17"/>
          <w:szCs w:val="17"/>
        </w:rPr>
      </w:pPr>
    </w:p>
    <w:tbl>
      <w:tblPr>
        <w:tblW w:w="0" w:type="auto"/>
        <w:tblCellSpacing w:w="15" w:type="dxa"/>
        <w:tblCellMar>
          <w:top w:w="15" w:type="dxa"/>
          <w:left w:w="15" w:type="dxa"/>
          <w:bottom w:w="15" w:type="dxa"/>
          <w:right w:w="15" w:type="dxa"/>
        </w:tblCellMar>
        <w:tblLook w:val="04A0"/>
      </w:tblPr>
      <w:tblGrid>
        <w:gridCol w:w="6806"/>
      </w:tblGrid>
      <w:tr w:rsidR="00252F28" w:rsidRPr="009B4D6D" w:rsidTr="00252F28">
        <w:trPr>
          <w:tblCellSpacing w:w="15" w:type="dxa"/>
        </w:trPr>
        <w:tc>
          <w:tcPr>
            <w:tcW w:w="6746" w:type="dxa"/>
            <w:tcBorders>
              <w:top w:val="nil"/>
              <w:left w:val="nil"/>
              <w:bottom w:val="nil"/>
              <w:right w:val="nil"/>
            </w:tcBorders>
            <w:vAlign w:val="center"/>
            <w:hideMark/>
          </w:tcPr>
          <w:p w:rsidR="00252F28" w:rsidRPr="009B4D6D" w:rsidRDefault="00252F28" w:rsidP="00252F28">
            <w:pPr>
              <w:wordWrap w:val="0"/>
              <w:spacing w:after="120" w:line="240" w:lineRule="auto"/>
              <w:rPr>
                <w:rFonts w:ascii="Arial" w:eastAsia="Times New Roman" w:hAnsi="Arial" w:cs="Arial"/>
                <w:color w:val="6C6C6C"/>
                <w:sz w:val="17"/>
                <w:szCs w:val="17"/>
              </w:rPr>
            </w:pPr>
            <w:r w:rsidRPr="009B4D6D">
              <w:rPr>
                <w:rFonts w:ascii="Arial" w:eastAsia="Times New Roman" w:hAnsi="Arial" w:cs="Arial"/>
                <w:color w:val="6C6C6C"/>
                <w:sz w:val="17"/>
                <w:szCs w:val="17"/>
              </w:rPr>
              <w:t>CREATE TRIGGER [</w:t>
            </w:r>
            <w:proofErr w:type="spellStart"/>
            <w:r w:rsidRPr="009B4D6D">
              <w:rPr>
                <w:rFonts w:ascii="Arial" w:eastAsia="Times New Roman" w:hAnsi="Arial" w:cs="Arial"/>
                <w:color w:val="6C6C6C"/>
                <w:sz w:val="17"/>
                <w:szCs w:val="17"/>
              </w:rPr>
              <w:t>schema_name</w:t>
            </w:r>
            <w:proofErr w:type="spellEnd"/>
            <w:r w:rsidRPr="009B4D6D">
              <w:rPr>
                <w:rFonts w:ascii="Arial" w:eastAsia="Times New Roman" w:hAnsi="Arial" w:cs="Arial"/>
                <w:color w:val="6C6C6C"/>
                <w:sz w:val="17"/>
                <w:szCs w:val="17"/>
              </w:rPr>
              <w:t>.]</w:t>
            </w:r>
            <w:proofErr w:type="spellStart"/>
            <w:r w:rsidRPr="009B4D6D">
              <w:rPr>
                <w:rFonts w:ascii="Arial" w:eastAsia="Times New Roman" w:hAnsi="Arial" w:cs="Arial"/>
                <w:color w:val="6C6C6C"/>
                <w:sz w:val="17"/>
                <w:szCs w:val="17"/>
              </w:rPr>
              <w:t>trigger_name</w:t>
            </w:r>
            <w:proofErr w:type="spellEnd"/>
          </w:p>
          <w:p w:rsidR="00252F28" w:rsidRPr="009B4D6D" w:rsidRDefault="00252F28" w:rsidP="00252F28">
            <w:pPr>
              <w:wordWrap w:val="0"/>
              <w:spacing w:after="120" w:line="240" w:lineRule="auto"/>
              <w:rPr>
                <w:rFonts w:ascii="Arial" w:eastAsia="Times New Roman" w:hAnsi="Arial" w:cs="Arial"/>
                <w:color w:val="6C6C6C"/>
                <w:sz w:val="17"/>
                <w:szCs w:val="17"/>
              </w:rPr>
            </w:pPr>
            <w:r w:rsidRPr="009B4D6D">
              <w:rPr>
                <w:rFonts w:ascii="Arial" w:eastAsia="Times New Roman" w:hAnsi="Arial" w:cs="Arial"/>
                <w:color w:val="6C6C6C"/>
                <w:sz w:val="17"/>
                <w:szCs w:val="17"/>
              </w:rPr>
              <w:t xml:space="preserve">ON </w:t>
            </w:r>
            <w:proofErr w:type="spellStart"/>
            <w:r w:rsidRPr="009B4D6D">
              <w:rPr>
                <w:rFonts w:ascii="Arial" w:eastAsia="Times New Roman" w:hAnsi="Arial" w:cs="Arial"/>
                <w:color w:val="6C6C6C"/>
                <w:sz w:val="17"/>
                <w:szCs w:val="17"/>
              </w:rPr>
              <w:t>table_name</w:t>
            </w:r>
            <w:proofErr w:type="spellEnd"/>
          </w:p>
          <w:p w:rsidR="00252F28" w:rsidRPr="009B4D6D" w:rsidRDefault="00252F28" w:rsidP="00252F28">
            <w:pPr>
              <w:wordWrap w:val="0"/>
              <w:spacing w:after="120" w:line="240" w:lineRule="auto"/>
              <w:rPr>
                <w:rFonts w:ascii="Arial" w:eastAsia="Times New Roman" w:hAnsi="Arial" w:cs="Arial"/>
                <w:color w:val="6C6C6C"/>
                <w:sz w:val="17"/>
                <w:szCs w:val="17"/>
              </w:rPr>
            </w:pPr>
            <w:r w:rsidRPr="009B4D6D">
              <w:rPr>
                <w:rFonts w:ascii="Arial" w:eastAsia="Times New Roman" w:hAnsi="Arial" w:cs="Arial"/>
                <w:color w:val="6C6C6C"/>
                <w:sz w:val="17"/>
                <w:szCs w:val="17"/>
              </w:rPr>
              <w:t>AFTER  {[INSERT],[UPDATE],[DELETE]}</w:t>
            </w:r>
          </w:p>
          <w:p w:rsidR="00252F28" w:rsidRPr="009B4D6D" w:rsidRDefault="00252F28" w:rsidP="00252F28">
            <w:pPr>
              <w:wordWrap w:val="0"/>
              <w:spacing w:after="120" w:line="240" w:lineRule="auto"/>
              <w:rPr>
                <w:rFonts w:ascii="Arial" w:eastAsia="Times New Roman" w:hAnsi="Arial" w:cs="Arial"/>
                <w:color w:val="6C6C6C"/>
                <w:sz w:val="17"/>
                <w:szCs w:val="17"/>
              </w:rPr>
            </w:pPr>
            <w:r w:rsidRPr="009B4D6D">
              <w:rPr>
                <w:rFonts w:ascii="Arial" w:eastAsia="Times New Roman" w:hAnsi="Arial" w:cs="Arial"/>
                <w:color w:val="6C6C6C"/>
                <w:sz w:val="17"/>
                <w:szCs w:val="17"/>
              </w:rPr>
              <w:t>[NOT FOR REPLICATION]</w:t>
            </w:r>
          </w:p>
          <w:p w:rsidR="00252F28" w:rsidRPr="009B4D6D" w:rsidRDefault="00252F28" w:rsidP="00252F28">
            <w:pPr>
              <w:wordWrap w:val="0"/>
              <w:spacing w:after="120" w:line="240" w:lineRule="auto"/>
              <w:rPr>
                <w:rFonts w:ascii="Arial" w:eastAsia="Times New Roman" w:hAnsi="Arial" w:cs="Arial"/>
                <w:color w:val="6C6C6C"/>
                <w:sz w:val="17"/>
                <w:szCs w:val="17"/>
              </w:rPr>
            </w:pPr>
            <w:r w:rsidRPr="009B4D6D">
              <w:rPr>
                <w:rFonts w:ascii="Arial" w:eastAsia="Times New Roman" w:hAnsi="Arial" w:cs="Arial"/>
                <w:color w:val="6C6C6C"/>
                <w:sz w:val="17"/>
                <w:szCs w:val="17"/>
              </w:rPr>
              <w:t>AS</w:t>
            </w:r>
          </w:p>
          <w:p w:rsidR="00252F28" w:rsidRPr="009B4D6D" w:rsidRDefault="00252F28">
            <w:pPr>
              <w:wordWrap w:val="0"/>
              <w:rPr>
                <w:rFonts w:ascii="Arial" w:eastAsia="Times New Roman" w:hAnsi="Arial" w:cs="Arial"/>
                <w:color w:val="6C6C6C"/>
                <w:sz w:val="17"/>
                <w:szCs w:val="17"/>
              </w:rPr>
            </w:pPr>
            <w:r w:rsidRPr="009B4D6D">
              <w:rPr>
                <w:rFonts w:ascii="Arial" w:eastAsia="Times New Roman" w:hAnsi="Arial" w:cs="Arial"/>
                <w:color w:val="6C6C6C"/>
                <w:sz w:val="17"/>
                <w:szCs w:val="17"/>
              </w:rPr>
              <w:t>{</w:t>
            </w:r>
            <w:proofErr w:type="spellStart"/>
            <w:r w:rsidRPr="009B4D6D">
              <w:rPr>
                <w:rFonts w:ascii="Arial" w:eastAsia="Times New Roman" w:hAnsi="Arial" w:cs="Arial"/>
                <w:color w:val="6C6C6C"/>
                <w:sz w:val="17"/>
                <w:szCs w:val="17"/>
              </w:rPr>
              <w:t>sql_statements</w:t>
            </w:r>
            <w:proofErr w:type="spellEnd"/>
            <w:r w:rsidRPr="009B4D6D">
              <w:rPr>
                <w:rFonts w:ascii="Arial" w:eastAsia="Times New Roman" w:hAnsi="Arial" w:cs="Arial"/>
                <w:color w:val="6C6C6C"/>
                <w:sz w:val="17"/>
                <w:szCs w:val="17"/>
              </w:rPr>
              <w:t>}</w:t>
            </w:r>
          </w:p>
        </w:tc>
      </w:tr>
    </w:tbl>
    <w:p w:rsidR="009B4D6D" w:rsidRPr="009B4D6D" w:rsidRDefault="009B4D6D" w:rsidP="009B4D6D">
      <w:pPr>
        <w:rPr>
          <w:ins w:id="7" w:author="Unknown"/>
        </w:rPr>
      </w:pPr>
    </w:p>
    <w:p w:rsidR="00C373F6" w:rsidRPr="009B4D6D" w:rsidRDefault="00C373F6" w:rsidP="00364654">
      <w:pPr>
        <w:rPr>
          <w:rFonts w:ascii="Arial" w:eastAsia="Times New Roman" w:hAnsi="Arial" w:cs="Arial"/>
          <w:color w:val="6C6C6C"/>
          <w:sz w:val="17"/>
          <w:szCs w:val="17"/>
        </w:rPr>
      </w:pPr>
    </w:p>
    <w:p w:rsidR="006F4D74" w:rsidRPr="00BF308D" w:rsidRDefault="006F4D74" w:rsidP="00364654">
      <w:pPr>
        <w:rPr>
          <w:rFonts w:ascii="Arial" w:eastAsia="Times New Roman" w:hAnsi="Arial" w:cs="Arial"/>
          <w:color w:val="548DD4" w:themeColor="text2" w:themeTint="99"/>
          <w:sz w:val="17"/>
          <w:szCs w:val="17"/>
        </w:rPr>
      </w:pPr>
      <w:r w:rsidRPr="00BF308D">
        <w:rPr>
          <w:rFonts w:ascii="Arial" w:eastAsia="Times New Roman" w:hAnsi="Arial" w:cs="Arial"/>
          <w:color w:val="548DD4" w:themeColor="text2" w:themeTint="99"/>
          <w:sz w:val="17"/>
          <w:szCs w:val="17"/>
        </w:rPr>
        <w:t xml:space="preserve">Transaction and error </w:t>
      </w:r>
      <w:r w:rsidR="007B76E0" w:rsidRPr="00BF308D">
        <w:rPr>
          <w:rFonts w:ascii="Arial" w:eastAsia="Times New Roman" w:hAnsi="Arial" w:cs="Arial"/>
          <w:color w:val="548DD4" w:themeColor="text2" w:themeTint="99"/>
          <w:sz w:val="17"/>
          <w:szCs w:val="17"/>
        </w:rPr>
        <w:t>handling:</w:t>
      </w:r>
    </w:p>
    <w:p w:rsidR="006F4D74" w:rsidRPr="00E331A6" w:rsidRDefault="00FD4FA3" w:rsidP="00364654">
      <w:pPr>
        <w:rPr>
          <w:rFonts w:ascii="Arial" w:eastAsia="Times New Roman" w:hAnsi="Arial" w:cs="Arial"/>
          <w:color w:val="6C6C6C"/>
          <w:sz w:val="17"/>
          <w:szCs w:val="17"/>
        </w:rPr>
      </w:pPr>
      <w:r w:rsidRPr="00E331A6">
        <w:rPr>
          <w:rFonts w:ascii="Arial" w:eastAsia="Times New Roman" w:hAnsi="Arial" w:cs="Arial"/>
          <w:color w:val="6C6C6C"/>
          <w:sz w:val="17"/>
          <w:szCs w:val="17"/>
        </w:rPr>
        <w:t>A transaction is a single unit of work. If tran</w:t>
      </w:r>
      <w:r w:rsidR="007B76E0" w:rsidRPr="00E331A6">
        <w:rPr>
          <w:rFonts w:ascii="Arial" w:eastAsia="Times New Roman" w:hAnsi="Arial" w:cs="Arial"/>
          <w:color w:val="6C6C6C"/>
          <w:sz w:val="17"/>
          <w:szCs w:val="17"/>
        </w:rPr>
        <w:t>saction is successfully, the</w:t>
      </w:r>
      <w:r w:rsidRPr="00E331A6">
        <w:rPr>
          <w:rFonts w:ascii="Arial" w:eastAsia="Times New Roman" w:hAnsi="Arial" w:cs="Arial"/>
          <w:color w:val="6C6C6C"/>
          <w:sz w:val="17"/>
          <w:szCs w:val="17"/>
        </w:rPr>
        <w:t xml:space="preserve"> data will be committed and become a permanent part of the database else if any error occurs then all the modifications will be </w:t>
      </w:r>
      <w:r w:rsidR="007B76E0" w:rsidRPr="00E331A6">
        <w:rPr>
          <w:rFonts w:ascii="Arial" w:eastAsia="Times New Roman" w:hAnsi="Arial" w:cs="Arial"/>
          <w:color w:val="6C6C6C"/>
          <w:sz w:val="17"/>
          <w:szCs w:val="17"/>
        </w:rPr>
        <w:t>roll backed</w:t>
      </w:r>
      <w:r w:rsidRPr="00E331A6">
        <w:rPr>
          <w:rFonts w:ascii="Arial" w:eastAsia="Times New Roman" w:hAnsi="Arial" w:cs="Arial"/>
          <w:color w:val="6C6C6C"/>
          <w:sz w:val="17"/>
          <w:szCs w:val="17"/>
        </w:rPr>
        <w:t>.</w:t>
      </w:r>
    </w:p>
    <w:p w:rsidR="00FD4FA3" w:rsidRPr="00E331A6" w:rsidRDefault="007B76E0" w:rsidP="00364654">
      <w:pPr>
        <w:rPr>
          <w:rFonts w:ascii="Arial" w:eastAsia="Times New Roman" w:hAnsi="Arial" w:cs="Arial"/>
          <w:color w:val="6C6C6C"/>
          <w:sz w:val="17"/>
          <w:szCs w:val="17"/>
        </w:rPr>
      </w:pPr>
      <w:r w:rsidRPr="00E331A6">
        <w:rPr>
          <w:rFonts w:ascii="Arial" w:eastAsia="Times New Roman" w:hAnsi="Arial" w:cs="Arial"/>
          <w:color w:val="6C6C6C"/>
          <w:sz w:val="17"/>
          <w:szCs w:val="17"/>
        </w:rPr>
        <w:t>Properties:</w:t>
      </w:r>
    </w:p>
    <w:p w:rsidR="009349AE" w:rsidRDefault="007B76E0" w:rsidP="00364654">
      <w:pPr>
        <w:rPr>
          <w:rFonts w:ascii="Arial" w:eastAsia="Times New Roman" w:hAnsi="Arial" w:cs="Arial"/>
          <w:color w:val="6C6C6C"/>
          <w:sz w:val="17"/>
          <w:szCs w:val="17"/>
        </w:rPr>
      </w:pPr>
      <w:r w:rsidRPr="00E331A6">
        <w:rPr>
          <w:rFonts w:ascii="Arial" w:eastAsia="Times New Roman" w:hAnsi="Arial" w:cs="Arial"/>
          <w:color w:val="6C6C6C"/>
          <w:sz w:val="17"/>
          <w:szCs w:val="17"/>
        </w:rPr>
        <w:t>ACID:</w:t>
      </w:r>
      <w:r w:rsidR="00FD4FA3" w:rsidRPr="00E331A6">
        <w:rPr>
          <w:rFonts w:ascii="Arial" w:eastAsia="Times New Roman" w:hAnsi="Arial" w:cs="Arial"/>
          <w:color w:val="6C6C6C"/>
          <w:sz w:val="17"/>
          <w:szCs w:val="17"/>
        </w:rPr>
        <w:t xml:space="preserve"> </w:t>
      </w:r>
    </w:p>
    <w:p w:rsidR="00FD4FA3" w:rsidRPr="009349AE" w:rsidRDefault="007B76E0" w:rsidP="009349AE">
      <w:pPr>
        <w:pStyle w:val="ListParagraph"/>
        <w:numPr>
          <w:ilvl w:val="0"/>
          <w:numId w:val="8"/>
        </w:numPr>
        <w:rPr>
          <w:rFonts w:ascii="Arial" w:eastAsia="Times New Roman" w:hAnsi="Arial" w:cs="Arial"/>
          <w:color w:val="6C6C6C"/>
          <w:sz w:val="17"/>
          <w:szCs w:val="17"/>
        </w:rPr>
      </w:pPr>
      <w:r w:rsidRPr="009349AE">
        <w:rPr>
          <w:rFonts w:ascii="Arial" w:eastAsia="Times New Roman" w:hAnsi="Arial" w:cs="Arial"/>
          <w:color w:val="6C6C6C"/>
          <w:sz w:val="17"/>
          <w:szCs w:val="17"/>
        </w:rPr>
        <w:t>Atomicity:</w:t>
      </w:r>
      <w:r w:rsidR="00FD4FA3" w:rsidRPr="009349AE">
        <w:rPr>
          <w:rFonts w:ascii="Arial" w:eastAsia="Times New Roman" w:hAnsi="Arial" w:cs="Arial"/>
          <w:color w:val="6C6C6C"/>
          <w:sz w:val="17"/>
          <w:szCs w:val="17"/>
        </w:rPr>
        <w:t xml:space="preserve"> It requires that each transaction will be all or nothing</w:t>
      </w:r>
    </w:p>
    <w:p w:rsidR="00FD4FA3" w:rsidRPr="009349AE" w:rsidRDefault="007B76E0" w:rsidP="009349AE">
      <w:pPr>
        <w:pStyle w:val="ListParagraph"/>
        <w:numPr>
          <w:ilvl w:val="0"/>
          <w:numId w:val="8"/>
        </w:numPr>
        <w:rPr>
          <w:rFonts w:ascii="Arial" w:eastAsia="Times New Roman" w:hAnsi="Arial" w:cs="Arial"/>
          <w:color w:val="6C6C6C"/>
          <w:sz w:val="17"/>
          <w:szCs w:val="17"/>
        </w:rPr>
      </w:pPr>
      <w:r w:rsidRPr="009349AE">
        <w:rPr>
          <w:rFonts w:ascii="Arial" w:eastAsia="Times New Roman" w:hAnsi="Arial" w:cs="Arial"/>
          <w:color w:val="6C6C6C"/>
          <w:sz w:val="17"/>
          <w:szCs w:val="17"/>
        </w:rPr>
        <w:t>Consistency:</w:t>
      </w:r>
      <w:r w:rsidR="00FD4FA3" w:rsidRPr="009349AE">
        <w:rPr>
          <w:rFonts w:ascii="Arial" w:eastAsia="Times New Roman" w:hAnsi="Arial" w:cs="Arial"/>
          <w:color w:val="6C6C6C"/>
          <w:sz w:val="17"/>
          <w:szCs w:val="17"/>
        </w:rPr>
        <w:t xml:space="preserve"> Any transaction would bring the database from one valid state to another.</w:t>
      </w:r>
    </w:p>
    <w:p w:rsidR="00FD4FA3" w:rsidRPr="009349AE" w:rsidRDefault="007B76E0" w:rsidP="00364654">
      <w:pPr>
        <w:pStyle w:val="ListParagraph"/>
        <w:numPr>
          <w:ilvl w:val="0"/>
          <w:numId w:val="8"/>
        </w:numPr>
        <w:rPr>
          <w:rFonts w:ascii="Arial" w:eastAsia="Times New Roman" w:hAnsi="Arial" w:cs="Arial"/>
          <w:color w:val="6C6C6C"/>
          <w:sz w:val="17"/>
          <w:szCs w:val="17"/>
        </w:rPr>
      </w:pPr>
      <w:r w:rsidRPr="009349AE">
        <w:rPr>
          <w:rFonts w:ascii="Arial" w:eastAsia="Times New Roman" w:hAnsi="Arial" w:cs="Arial"/>
          <w:color w:val="6C6C6C"/>
          <w:sz w:val="17"/>
          <w:szCs w:val="17"/>
        </w:rPr>
        <w:t>Integrity:</w:t>
      </w:r>
      <w:r w:rsidR="00FD4FA3" w:rsidRPr="009349AE">
        <w:rPr>
          <w:rFonts w:ascii="Arial" w:eastAsia="Times New Roman" w:hAnsi="Arial" w:cs="Arial"/>
          <w:color w:val="6C6C6C"/>
          <w:sz w:val="17"/>
          <w:szCs w:val="17"/>
        </w:rPr>
        <w:t xml:space="preserve"> Concurrent execution of transaction results in a system state that would be obtained if transactions were executed serially, one after another.</w:t>
      </w:r>
      <w:r w:rsidR="009349AE">
        <w:rPr>
          <w:rFonts w:ascii="Arial" w:eastAsia="Times New Roman" w:hAnsi="Arial" w:cs="Arial"/>
          <w:color w:val="6C6C6C"/>
          <w:sz w:val="17"/>
          <w:szCs w:val="17"/>
        </w:rPr>
        <w:t xml:space="preserve"> </w:t>
      </w:r>
      <w:r w:rsidR="00FD4FA3" w:rsidRPr="009349AE">
        <w:rPr>
          <w:rFonts w:ascii="Arial" w:eastAsia="Times New Roman" w:hAnsi="Arial" w:cs="Arial"/>
          <w:color w:val="6C6C6C"/>
          <w:sz w:val="17"/>
          <w:szCs w:val="17"/>
        </w:rPr>
        <w:t>Exclusive or rollover lock----</w:t>
      </w:r>
    </w:p>
    <w:p w:rsidR="00FD4FA3" w:rsidRPr="009349AE" w:rsidRDefault="007B76E0" w:rsidP="009349AE">
      <w:pPr>
        <w:pStyle w:val="ListParagraph"/>
        <w:numPr>
          <w:ilvl w:val="0"/>
          <w:numId w:val="8"/>
        </w:numPr>
        <w:rPr>
          <w:rFonts w:ascii="Arial" w:eastAsia="Times New Roman" w:hAnsi="Arial" w:cs="Arial"/>
          <w:color w:val="6C6C6C"/>
          <w:sz w:val="17"/>
          <w:szCs w:val="17"/>
        </w:rPr>
      </w:pPr>
      <w:r w:rsidRPr="009349AE">
        <w:rPr>
          <w:rFonts w:ascii="Arial" w:eastAsia="Times New Roman" w:hAnsi="Arial" w:cs="Arial"/>
          <w:color w:val="6C6C6C"/>
          <w:sz w:val="17"/>
          <w:szCs w:val="17"/>
        </w:rPr>
        <w:t>Durability:</w:t>
      </w:r>
      <w:r w:rsidR="00FD4FA3" w:rsidRPr="009349AE">
        <w:rPr>
          <w:rFonts w:ascii="Arial" w:eastAsia="Times New Roman" w:hAnsi="Arial" w:cs="Arial"/>
          <w:color w:val="6C6C6C"/>
          <w:sz w:val="17"/>
          <w:szCs w:val="17"/>
        </w:rPr>
        <w:t xml:space="preserve"> Once a transaction is committed, the data will remain forever in database.</w:t>
      </w:r>
    </w:p>
    <w:p w:rsidR="00FD4FA3" w:rsidRPr="00E331A6" w:rsidRDefault="00A7567A" w:rsidP="00364654">
      <w:pPr>
        <w:rPr>
          <w:rFonts w:ascii="Arial" w:eastAsia="Times New Roman" w:hAnsi="Arial" w:cs="Arial"/>
          <w:color w:val="6C6C6C"/>
          <w:sz w:val="17"/>
          <w:szCs w:val="17"/>
        </w:rPr>
      </w:pPr>
      <w:proofErr w:type="gramStart"/>
      <w:r>
        <w:rPr>
          <w:rFonts w:ascii="Arial" w:eastAsia="Times New Roman" w:hAnsi="Arial" w:cs="Arial"/>
          <w:color w:val="6C6C6C"/>
          <w:sz w:val="17"/>
          <w:szCs w:val="17"/>
        </w:rPr>
        <w:t>Examples :</w:t>
      </w:r>
      <w:proofErr w:type="gramEnd"/>
    </w:p>
    <w:p w:rsidR="00FD4FA3" w:rsidRPr="00211B25" w:rsidRDefault="00A8154D" w:rsidP="002F54BC">
      <w:pPr>
        <w:spacing w:after="0" w:line="240" w:lineRule="auto"/>
        <w:rPr>
          <w:rFonts w:ascii="Arial" w:eastAsia="Times New Roman" w:hAnsi="Arial" w:cs="Arial"/>
          <w:color w:val="6C6C6C"/>
          <w:sz w:val="17"/>
          <w:szCs w:val="17"/>
        </w:rPr>
      </w:pPr>
      <w:r w:rsidRPr="00E331A6">
        <w:rPr>
          <w:rFonts w:ascii="Arial" w:eastAsia="Times New Roman" w:hAnsi="Arial" w:cs="Arial"/>
          <w:color w:val="6C6C6C"/>
          <w:sz w:val="17"/>
          <w:szCs w:val="17"/>
        </w:rPr>
        <w:t xml:space="preserve">Select * FROM </w:t>
      </w:r>
      <w:proofErr w:type="spellStart"/>
      <w:r w:rsidRPr="00E331A6">
        <w:rPr>
          <w:rFonts w:ascii="Arial" w:eastAsia="Times New Roman" w:hAnsi="Arial" w:cs="Arial"/>
          <w:color w:val="6C6C6C"/>
          <w:sz w:val="17"/>
          <w:szCs w:val="17"/>
        </w:rPr>
        <w:t>Sales.S</w:t>
      </w:r>
      <w:r w:rsidRPr="00211B25">
        <w:rPr>
          <w:rFonts w:ascii="Arial" w:eastAsia="Times New Roman" w:hAnsi="Arial" w:cs="Arial"/>
          <w:color w:val="6C6C6C"/>
          <w:sz w:val="17"/>
          <w:szCs w:val="17"/>
        </w:rPr>
        <w:t>alesTerritory</w:t>
      </w:r>
      <w:proofErr w:type="spellEnd"/>
    </w:p>
    <w:p w:rsidR="00A8154D" w:rsidRPr="00211B25" w:rsidRDefault="00A8154D"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Begin Transaction</w:t>
      </w:r>
    </w:p>
    <w:p w:rsidR="00A8154D" w:rsidRPr="00211B25" w:rsidRDefault="00A8154D"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Update </w:t>
      </w:r>
      <w:proofErr w:type="spellStart"/>
      <w:r w:rsidRPr="00211B25">
        <w:rPr>
          <w:rFonts w:ascii="Arial" w:eastAsia="Times New Roman" w:hAnsi="Arial" w:cs="Arial"/>
          <w:color w:val="6C6C6C"/>
          <w:sz w:val="17"/>
          <w:szCs w:val="17"/>
        </w:rPr>
        <w:t>Sales.SalesTerritory</w:t>
      </w:r>
      <w:proofErr w:type="spellEnd"/>
      <w:r w:rsidRPr="00211B25">
        <w:rPr>
          <w:rFonts w:ascii="Arial" w:eastAsia="Times New Roman" w:hAnsi="Arial" w:cs="Arial"/>
          <w:color w:val="6C6C6C"/>
          <w:sz w:val="17"/>
          <w:szCs w:val="17"/>
        </w:rPr>
        <w:t xml:space="preserve"> Set </w:t>
      </w:r>
      <w:proofErr w:type="spellStart"/>
      <w:r w:rsidRPr="00211B25">
        <w:rPr>
          <w:rFonts w:ascii="Arial" w:eastAsia="Times New Roman" w:hAnsi="Arial" w:cs="Arial"/>
          <w:color w:val="6C6C6C"/>
          <w:sz w:val="17"/>
          <w:szCs w:val="17"/>
        </w:rPr>
        <w:t>CostY</w:t>
      </w:r>
      <w:proofErr w:type="spellEnd"/>
      <w:r w:rsidRPr="00211B25">
        <w:rPr>
          <w:rFonts w:ascii="Arial" w:eastAsia="Times New Roman" w:hAnsi="Arial" w:cs="Arial"/>
          <w:color w:val="6C6C6C"/>
          <w:sz w:val="17"/>
          <w:szCs w:val="17"/>
        </w:rPr>
        <w:t xml:space="preserve">=1 where </w:t>
      </w:r>
      <w:proofErr w:type="spellStart"/>
      <w:r w:rsidRPr="00211B25">
        <w:rPr>
          <w:rFonts w:ascii="Arial" w:eastAsia="Times New Roman" w:hAnsi="Arial" w:cs="Arial"/>
          <w:color w:val="6C6C6C"/>
          <w:sz w:val="17"/>
          <w:szCs w:val="17"/>
        </w:rPr>
        <w:t>TerritoryId</w:t>
      </w:r>
      <w:proofErr w:type="spellEnd"/>
      <w:r w:rsidRPr="00211B25">
        <w:rPr>
          <w:rFonts w:ascii="Arial" w:eastAsia="Times New Roman" w:hAnsi="Arial" w:cs="Arial"/>
          <w:color w:val="6C6C6C"/>
          <w:sz w:val="17"/>
          <w:szCs w:val="17"/>
        </w:rPr>
        <w:t>=1</w:t>
      </w:r>
    </w:p>
    <w:p w:rsidR="00A8154D" w:rsidRPr="00211B25" w:rsidRDefault="00A8154D"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Commit Transaction</w:t>
      </w:r>
    </w:p>
    <w:p w:rsidR="00A8154D" w:rsidRPr="00211B25" w:rsidRDefault="00A8154D" w:rsidP="002F54BC">
      <w:pPr>
        <w:spacing w:after="0" w:line="240" w:lineRule="auto"/>
        <w:rPr>
          <w:rFonts w:ascii="Arial" w:eastAsia="Times New Roman" w:hAnsi="Arial" w:cs="Arial"/>
          <w:color w:val="6C6C6C"/>
          <w:sz w:val="17"/>
          <w:szCs w:val="17"/>
        </w:rPr>
      </w:pPr>
    </w:p>
    <w:p w:rsidR="00A8154D" w:rsidRPr="00211B25" w:rsidRDefault="00A8154D"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Declare @</w:t>
      </w:r>
      <w:proofErr w:type="spellStart"/>
      <w:r w:rsidRPr="00211B25">
        <w:rPr>
          <w:rFonts w:ascii="Arial" w:eastAsia="Times New Roman" w:hAnsi="Arial" w:cs="Arial"/>
          <w:color w:val="6C6C6C"/>
          <w:sz w:val="17"/>
          <w:szCs w:val="17"/>
        </w:rPr>
        <w:t>ErrorResult</w:t>
      </w:r>
      <w:proofErr w:type="spellEnd"/>
      <w:r w:rsidRPr="00211B25">
        <w:rPr>
          <w:rFonts w:ascii="Arial" w:eastAsia="Times New Roman" w:hAnsi="Arial" w:cs="Arial"/>
          <w:color w:val="6C6C6C"/>
          <w:sz w:val="17"/>
          <w:szCs w:val="17"/>
        </w:rPr>
        <w:t xml:space="preserve"> </w:t>
      </w:r>
      <w:proofErr w:type="spellStart"/>
      <w:proofErr w:type="gramStart"/>
      <w:r w:rsidRPr="00211B25">
        <w:rPr>
          <w:rFonts w:ascii="Arial" w:eastAsia="Times New Roman" w:hAnsi="Arial" w:cs="Arial"/>
          <w:color w:val="6C6C6C"/>
          <w:sz w:val="17"/>
          <w:szCs w:val="17"/>
        </w:rPr>
        <w:t>Varchar</w:t>
      </w:r>
      <w:proofErr w:type="spellEnd"/>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50)</w:t>
      </w:r>
    </w:p>
    <w:p w:rsidR="00A8154D" w:rsidRPr="00211B25" w:rsidRDefault="00A8154D"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Begin Transaction </w:t>
      </w:r>
    </w:p>
    <w:p w:rsidR="00A8154D" w:rsidRPr="00211B25" w:rsidRDefault="00A8154D"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Insert Into </w:t>
      </w:r>
      <w:proofErr w:type="spellStart"/>
      <w:proofErr w:type="gramStart"/>
      <w:r w:rsidRPr="00211B25">
        <w:rPr>
          <w:rFonts w:ascii="Arial" w:eastAsia="Times New Roman" w:hAnsi="Arial" w:cs="Arial"/>
          <w:color w:val="6C6C6C"/>
          <w:sz w:val="17"/>
          <w:szCs w:val="17"/>
        </w:rPr>
        <w:t>Sales.SalesTerritory</w:t>
      </w:r>
      <w:proofErr w:type="spellEnd"/>
      <w:r w:rsidRPr="00211B25">
        <w:rPr>
          <w:rFonts w:ascii="Arial" w:eastAsia="Times New Roman" w:hAnsi="Arial" w:cs="Arial"/>
          <w:color w:val="6C6C6C"/>
          <w:sz w:val="17"/>
          <w:szCs w:val="17"/>
        </w:rPr>
        <w:t>(</w:t>
      </w:r>
      <w:proofErr w:type="spellStart"/>
      <w:proofErr w:type="gramEnd"/>
      <w:r w:rsidRPr="00211B25">
        <w:rPr>
          <w:rFonts w:ascii="Arial" w:eastAsia="Times New Roman" w:hAnsi="Arial" w:cs="Arial"/>
          <w:color w:val="6C6C6C"/>
          <w:sz w:val="17"/>
          <w:szCs w:val="17"/>
        </w:rPr>
        <w:t>name,group,rowguid,modifieddate</w:t>
      </w:r>
      <w:proofErr w:type="spellEnd"/>
      <w:r w:rsidRPr="00211B25">
        <w:rPr>
          <w:rFonts w:ascii="Arial" w:eastAsia="Times New Roman" w:hAnsi="Arial" w:cs="Arial"/>
          <w:color w:val="6C6C6C"/>
          <w:sz w:val="17"/>
          <w:szCs w:val="17"/>
        </w:rPr>
        <w:t>)</w:t>
      </w:r>
    </w:p>
    <w:p w:rsidR="00A8154D" w:rsidRPr="00211B25" w:rsidRDefault="00A8154D"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Values</w:t>
      </w:r>
    </w:p>
    <w:p w:rsidR="00A8154D" w:rsidRPr="00211B25" w:rsidRDefault="00A8154D"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(‘anagha’,’BFSI’,’swuyyt5tyffhg65re6’</w:t>
      </w:r>
      <w:proofErr w:type="gramStart"/>
      <w:r w:rsidR="00791269" w:rsidRPr="00211B25">
        <w:rPr>
          <w:rFonts w:ascii="Arial" w:eastAsia="Times New Roman" w:hAnsi="Arial" w:cs="Arial"/>
          <w:color w:val="6C6C6C"/>
          <w:sz w:val="17"/>
          <w:szCs w:val="17"/>
        </w:rPr>
        <w:t>,getdate</w:t>
      </w:r>
      <w:proofErr w:type="gramEnd"/>
      <w:r w:rsidR="00791269" w:rsidRPr="00211B25">
        <w:rPr>
          <w:rFonts w:ascii="Arial" w:eastAsia="Times New Roman" w:hAnsi="Arial" w:cs="Arial"/>
          <w:color w:val="6C6C6C"/>
          <w:sz w:val="17"/>
          <w:szCs w:val="17"/>
        </w:rPr>
        <w:t>()</w:t>
      </w:r>
      <w:r w:rsidRPr="00211B25">
        <w:rPr>
          <w:rFonts w:ascii="Arial" w:eastAsia="Times New Roman" w:hAnsi="Arial" w:cs="Arial"/>
          <w:color w:val="6C6C6C"/>
          <w:sz w:val="17"/>
          <w:szCs w:val="17"/>
        </w:rPr>
        <w:t>)</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SET @</w:t>
      </w:r>
      <w:proofErr w:type="spellStart"/>
      <w:r w:rsidRPr="00211B25">
        <w:rPr>
          <w:rFonts w:ascii="Arial" w:eastAsia="Times New Roman" w:hAnsi="Arial" w:cs="Arial"/>
          <w:color w:val="6C6C6C"/>
          <w:sz w:val="17"/>
          <w:szCs w:val="17"/>
        </w:rPr>
        <w:t>ErrorResult</w:t>
      </w:r>
      <w:proofErr w:type="spellEnd"/>
      <w:r w:rsidRPr="00211B25">
        <w:rPr>
          <w:rFonts w:ascii="Arial" w:eastAsia="Times New Roman" w:hAnsi="Arial" w:cs="Arial"/>
          <w:color w:val="6C6C6C"/>
          <w:sz w:val="17"/>
          <w:szCs w:val="17"/>
        </w:rPr>
        <w:t>= @@ERROR</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If (@</w:t>
      </w:r>
      <w:proofErr w:type="spellStart"/>
      <w:r w:rsidRPr="00211B25">
        <w:rPr>
          <w:rFonts w:ascii="Arial" w:eastAsia="Times New Roman" w:hAnsi="Arial" w:cs="Arial"/>
          <w:color w:val="6C6C6C"/>
          <w:sz w:val="17"/>
          <w:szCs w:val="17"/>
        </w:rPr>
        <w:t>ErrorResult</w:t>
      </w:r>
      <w:proofErr w:type="spellEnd"/>
      <w:r w:rsidRPr="00211B25">
        <w:rPr>
          <w:rFonts w:ascii="Arial" w:eastAsia="Times New Roman" w:hAnsi="Arial" w:cs="Arial"/>
          <w:color w:val="6C6C6C"/>
          <w:sz w:val="17"/>
          <w:szCs w:val="17"/>
        </w:rPr>
        <w:t xml:space="preserve"> =0)</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BEGIN</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PRINT ‘Successful!!!’</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COMMIT Transaction</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End</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Else</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Begin</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Print </w:t>
      </w:r>
      <w:r w:rsidR="007B76E0" w:rsidRPr="00211B25">
        <w:rPr>
          <w:rFonts w:ascii="Arial" w:eastAsia="Times New Roman" w:hAnsi="Arial" w:cs="Arial"/>
          <w:color w:val="6C6C6C"/>
          <w:sz w:val="17"/>
          <w:szCs w:val="17"/>
        </w:rPr>
        <w:t>‘Transaction</w:t>
      </w:r>
      <w:r w:rsidRPr="00211B25">
        <w:rPr>
          <w:rFonts w:ascii="Arial" w:eastAsia="Times New Roman" w:hAnsi="Arial" w:cs="Arial"/>
          <w:color w:val="6C6C6C"/>
          <w:sz w:val="17"/>
          <w:szCs w:val="17"/>
        </w:rPr>
        <w:t xml:space="preserve"> Failed‘</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Rollback Transa</w:t>
      </w:r>
      <w:r w:rsidR="007B76E0" w:rsidRPr="00211B25">
        <w:rPr>
          <w:rFonts w:ascii="Arial" w:eastAsia="Times New Roman" w:hAnsi="Arial" w:cs="Arial"/>
          <w:color w:val="6C6C6C"/>
          <w:sz w:val="17"/>
          <w:szCs w:val="17"/>
        </w:rPr>
        <w:t>c</w:t>
      </w:r>
      <w:r w:rsidRPr="00211B25">
        <w:rPr>
          <w:rFonts w:ascii="Arial" w:eastAsia="Times New Roman" w:hAnsi="Arial" w:cs="Arial"/>
          <w:color w:val="6C6C6C"/>
          <w:sz w:val="17"/>
          <w:szCs w:val="17"/>
        </w:rPr>
        <w:t>tion</w:t>
      </w:r>
    </w:p>
    <w:p w:rsidR="00791269" w:rsidRPr="00211B25" w:rsidRDefault="00791269"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End</w:t>
      </w:r>
    </w:p>
    <w:p w:rsidR="00D274F6" w:rsidRPr="00211B25" w:rsidRDefault="00D274F6" w:rsidP="002F54BC">
      <w:pPr>
        <w:spacing w:after="0" w:line="240" w:lineRule="auto"/>
        <w:rPr>
          <w:rFonts w:ascii="Arial" w:eastAsia="Times New Roman" w:hAnsi="Arial" w:cs="Arial"/>
          <w:color w:val="6C6C6C"/>
          <w:sz w:val="17"/>
          <w:szCs w:val="17"/>
        </w:rPr>
      </w:pPr>
    </w:p>
    <w:p w:rsidR="00D274F6" w:rsidRPr="00211B25" w:rsidRDefault="00D274F6" w:rsidP="002F54BC">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Custom error Message – </w:t>
      </w:r>
    </w:p>
    <w:p w:rsidR="00D274F6" w:rsidRPr="00211B25" w:rsidRDefault="00D274F6" w:rsidP="002F54BC">
      <w:pPr>
        <w:spacing w:after="0" w:line="240" w:lineRule="auto"/>
        <w:rPr>
          <w:rFonts w:ascii="Arial" w:eastAsia="Times New Roman" w:hAnsi="Arial" w:cs="Arial"/>
          <w:color w:val="6C6C6C"/>
          <w:sz w:val="17"/>
          <w:szCs w:val="17"/>
        </w:rPr>
      </w:pP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 FROM </w:t>
      </w:r>
      <w:proofErr w:type="spellStart"/>
      <w:r w:rsidRPr="00211B25">
        <w:rPr>
          <w:rFonts w:ascii="Arial" w:eastAsia="Times New Roman" w:hAnsi="Arial" w:cs="Arial"/>
          <w:color w:val="6C6C6C"/>
          <w:sz w:val="17"/>
          <w:szCs w:val="17"/>
        </w:rPr>
        <w:t>Sales.SalesTerritory</w:t>
      </w:r>
      <w:proofErr w:type="spellEnd"/>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Begin Transaction</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Update </w:t>
      </w:r>
      <w:proofErr w:type="spellStart"/>
      <w:r w:rsidRPr="00211B25">
        <w:rPr>
          <w:rFonts w:ascii="Arial" w:eastAsia="Times New Roman" w:hAnsi="Arial" w:cs="Arial"/>
          <w:color w:val="6C6C6C"/>
          <w:sz w:val="17"/>
          <w:szCs w:val="17"/>
        </w:rPr>
        <w:t>Sales.SalesTerritory</w:t>
      </w:r>
      <w:proofErr w:type="spellEnd"/>
      <w:r w:rsidRPr="00211B25">
        <w:rPr>
          <w:rFonts w:ascii="Arial" w:eastAsia="Times New Roman" w:hAnsi="Arial" w:cs="Arial"/>
          <w:color w:val="6C6C6C"/>
          <w:sz w:val="17"/>
          <w:szCs w:val="17"/>
        </w:rPr>
        <w:t xml:space="preserve"> Set </w:t>
      </w:r>
      <w:proofErr w:type="spellStart"/>
      <w:r w:rsidRPr="00211B25">
        <w:rPr>
          <w:rFonts w:ascii="Arial" w:eastAsia="Times New Roman" w:hAnsi="Arial" w:cs="Arial"/>
          <w:color w:val="6C6C6C"/>
          <w:sz w:val="17"/>
          <w:szCs w:val="17"/>
        </w:rPr>
        <w:t>CostY</w:t>
      </w:r>
      <w:proofErr w:type="spellEnd"/>
      <w:r w:rsidRPr="00211B25">
        <w:rPr>
          <w:rFonts w:ascii="Arial" w:eastAsia="Times New Roman" w:hAnsi="Arial" w:cs="Arial"/>
          <w:color w:val="6C6C6C"/>
          <w:sz w:val="17"/>
          <w:szCs w:val="17"/>
        </w:rPr>
        <w:t xml:space="preserve">=1 where </w:t>
      </w:r>
      <w:proofErr w:type="spellStart"/>
      <w:r w:rsidRPr="00211B25">
        <w:rPr>
          <w:rFonts w:ascii="Arial" w:eastAsia="Times New Roman" w:hAnsi="Arial" w:cs="Arial"/>
          <w:color w:val="6C6C6C"/>
          <w:sz w:val="17"/>
          <w:szCs w:val="17"/>
        </w:rPr>
        <w:t>TerritoryId</w:t>
      </w:r>
      <w:proofErr w:type="spellEnd"/>
      <w:r w:rsidRPr="00211B25">
        <w:rPr>
          <w:rFonts w:ascii="Arial" w:eastAsia="Times New Roman" w:hAnsi="Arial" w:cs="Arial"/>
          <w:color w:val="6C6C6C"/>
          <w:sz w:val="17"/>
          <w:szCs w:val="17"/>
        </w:rPr>
        <w:t>=1</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Commit Transaction</w:t>
      </w:r>
    </w:p>
    <w:p w:rsidR="00C61238" w:rsidRPr="00211B25" w:rsidRDefault="00C61238" w:rsidP="00C61238">
      <w:pPr>
        <w:spacing w:after="0" w:line="240" w:lineRule="auto"/>
        <w:rPr>
          <w:rFonts w:ascii="Arial" w:eastAsia="Times New Roman" w:hAnsi="Arial" w:cs="Arial"/>
          <w:color w:val="6C6C6C"/>
          <w:sz w:val="17"/>
          <w:szCs w:val="17"/>
        </w:rPr>
      </w:pP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Declare @</w:t>
      </w:r>
      <w:proofErr w:type="spellStart"/>
      <w:r w:rsidRPr="00211B25">
        <w:rPr>
          <w:rFonts w:ascii="Arial" w:eastAsia="Times New Roman" w:hAnsi="Arial" w:cs="Arial"/>
          <w:color w:val="6C6C6C"/>
          <w:sz w:val="17"/>
          <w:szCs w:val="17"/>
        </w:rPr>
        <w:t>ErrorResult</w:t>
      </w:r>
      <w:proofErr w:type="spellEnd"/>
      <w:r w:rsidRPr="00211B25">
        <w:rPr>
          <w:rFonts w:ascii="Arial" w:eastAsia="Times New Roman" w:hAnsi="Arial" w:cs="Arial"/>
          <w:color w:val="6C6C6C"/>
          <w:sz w:val="17"/>
          <w:szCs w:val="17"/>
        </w:rPr>
        <w:t xml:space="preserve"> </w:t>
      </w:r>
      <w:proofErr w:type="spellStart"/>
      <w:proofErr w:type="gramStart"/>
      <w:r w:rsidRPr="00211B25">
        <w:rPr>
          <w:rFonts w:ascii="Arial" w:eastAsia="Times New Roman" w:hAnsi="Arial" w:cs="Arial"/>
          <w:color w:val="6C6C6C"/>
          <w:sz w:val="17"/>
          <w:szCs w:val="17"/>
        </w:rPr>
        <w:t>Varchar</w:t>
      </w:r>
      <w:proofErr w:type="spellEnd"/>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50)</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Begin Transaction </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Insert Into </w:t>
      </w:r>
      <w:proofErr w:type="spellStart"/>
      <w:proofErr w:type="gramStart"/>
      <w:r w:rsidRPr="00211B25">
        <w:rPr>
          <w:rFonts w:ascii="Arial" w:eastAsia="Times New Roman" w:hAnsi="Arial" w:cs="Arial"/>
          <w:color w:val="6C6C6C"/>
          <w:sz w:val="17"/>
          <w:szCs w:val="17"/>
        </w:rPr>
        <w:t>Sales.SalesTerritory</w:t>
      </w:r>
      <w:proofErr w:type="spellEnd"/>
      <w:r w:rsidRPr="00211B25">
        <w:rPr>
          <w:rFonts w:ascii="Arial" w:eastAsia="Times New Roman" w:hAnsi="Arial" w:cs="Arial"/>
          <w:color w:val="6C6C6C"/>
          <w:sz w:val="17"/>
          <w:szCs w:val="17"/>
        </w:rPr>
        <w:t>(</w:t>
      </w:r>
      <w:proofErr w:type="spellStart"/>
      <w:proofErr w:type="gramEnd"/>
      <w:r w:rsidRPr="00211B25">
        <w:rPr>
          <w:rFonts w:ascii="Arial" w:eastAsia="Times New Roman" w:hAnsi="Arial" w:cs="Arial"/>
          <w:color w:val="6C6C6C"/>
          <w:sz w:val="17"/>
          <w:szCs w:val="17"/>
        </w:rPr>
        <w:t>name,group,rowguid,modifieddate</w:t>
      </w:r>
      <w:proofErr w:type="spellEnd"/>
      <w:r w:rsidRPr="00211B25">
        <w:rPr>
          <w:rFonts w:ascii="Arial" w:eastAsia="Times New Roman" w:hAnsi="Arial" w:cs="Arial"/>
          <w:color w:val="6C6C6C"/>
          <w:sz w:val="17"/>
          <w:szCs w:val="17"/>
        </w:rPr>
        <w:t>)</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Values</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(‘anagha’,’BFSI’,’swuyyt5tyffhg65re6’</w:t>
      </w:r>
      <w:proofErr w:type="gramStart"/>
      <w:r w:rsidRPr="00211B25">
        <w:rPr>
          <w:rFonts w:ascii="Arial" w:eastAsia="Times New Roman" w:hAnsi="Arial" w:cs="Arial"/>
          <w:color w:val="6C6C6C"/>
          <w:sz w:val="17"/>
          <w:szCs w:val="17"/>
        </w:rPr>
        <w:t>,getdate</w:t>
      </w:r>
      <w:proofErr w:type="gramEnd"/>
      <w:r w:rsidRPr="00211B25">
        <w:rPr>
          <w:rFonts w:ascii="Arial" w:eastAsia="Times New Roman" w:hAnsi="Arial" w:cs="Arial"/>
          <w:color w:val="6C6C6C"/>
          <w:sz w:val="17"/>
          <w:szCs w:val="17"/>
        </w:rPr>
        <w:t>())</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SET @</w:t>
      </w:r>
      <w:proofErr w:type="spellStart"/>
      <w:r w:rsidRPr="00211B25">
        <w:rPr>
          <w:rFonts w:ascii="Arial" w:eastAsia="Times New Roman" w:hAnsi="Arial" w:cs="Arial"/>
          <w:color w:val="6C6C6C"/>
          <w:sz w:val="17"/>
          <w:szCs w:val="17"/>
        </w:rPr>
        <w:t>ErrorResult</w:t>
      </w:r>
      <w:proofErr w:type="spellEnd"/>
      <w:r w:rsidRPr="00211B25">
        <w:rPr>
          <w:rFonts w:ascii="Arial" w:eastAsia="Times New Roman" w:hAnsi="Arial" w:cs="Arial"/>
          <w:color w:val="6C6C6C"/>
          <w:sz w:val="17"/>
          <w:szCs w:val="17"/>
        </w:rPr>
        <w:t>= @@ERROR</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If (@</w:t>
      </w:r>
      <w:proofErr w:type="spellStart"/>
      <w:r w:rsidRPr="00211B25">
        <w:rPr>
          <w:rFonts w:ascii="Arial" w:eastAsia="Times New Roman" w:hAnsi="Arial" w:cs="Arial"/>
          <w:color w:val="6C6C6C"/>
          <w:sz w:val="17"/>
          <w:szCs w:val="17"/>
        </w:rPr>
        <w:t>ErrorResult</w:t>
      </w:r>
      <w:proofErr w:type="spellEnd"/>
      <w:r w:rsidRPr="00211B25">
        <w:rPr>
          <w:rFonts w:ascii="Arial" w:eastAsia="Times New Roman" w:hAnsi="Arial" w:cs="Arial"/>
          <w:color w:val="6C6C6C"/>
          <w:sz w:val="17"/>
          <w:szCs w:val="17"/>
        </w:rPr>
        <w:t xml:space="preserve"> =0)</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BEGIN</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PRINT ‘Successful!!!’</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COMMIT Transaction</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End</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Else</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Begin</w:t>
      </w:r>
    </w:p>
    <w:p w:rsidR="00C61238" w:rsidRPr="00211B25" w:rsidRDefault="00A25479" w:rsidP="00C61238">
      <w:pPr>
        <w:spacing w:after="0" w:line="240" w:lineRule="auto"/>
        <w:rPr>
          <w:rFonts w:ascii="Arial" w:eastAsia="Times New Roman" w:hAnsi="Arial" w:cs="Arial"/>
          <w:color w:val="6C6C6C"/>
          <w:sz w:val="17"/>
          <w:szCs w:val="17"/>
        </w:rPr>
      </w:pPr>
      <w:proofErr w:type="spellStart"/>
      <w:proofErr w:type="gramStart"/>
      <w:r w:rsidRPr="00211B25">
        <w:rPr>
          <w:rFonts w:ascii="Arial" w:eastAsia="Times New Roman" w:hAnsi="Arial" w:cs="Arial"/>
          <w:color w:val="6C6C6C"/>
          <w:sz w:val="17"/>
          <w:szCs w:val="17"/>
        </w:rPr>
        <w:t>Raiserror</w:t>
      </w:r>
      <w:proofErr w:type="spellEnd"/>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‘Statement Failed</w:t>
      </w:r>
      <w:r w:rsidR="007D3AF7" w:rsidRPr="00211B25">
        <w:rPr>
          <w:rFonts w:ascii="Arial" w:eastAsia="Times New Roman" w:hAnsi="Arial" w:cs="Arial"/>
          <w:color w:val="6C6C6C"/>
          <w:sz w:val="17"/>
          <w:szCs w:val="17"/>
        </w:rPr>
        <w:t xml:space="preserve"> – custom message</w:t>
      </w:r>
      <w:r w:rsidRPr="00211B25">
        <w:rPr>
          <w:rFonts w:ascii="Arial" w:eastAsia="Times New Roman" w:hAnsi="Arial" w:cs="Arial"/>
          <w:color w:val="6C6C6C"/>
          <w:sz w:val="17"/>
          <w:szCs w:val="17"/>
        </w:rPr>
        <w:t>’,16,1)</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Rollback Transa</w:t>
      </w:r>
      <w:r w:rsidR="007B76E0" w:rsidRPr="00211B25">
        <w:rPr>
          <w:rFonts w:ascii="Arial" w:eastAsia="Times New Roman" w:hAnsi="Arial" w:cs="Arial"/>
          <w:color w:val="6C6C6C"/>
          <w:sz w:val="17"/>
          <w:szCs w:val="17"/>
        </w:rPr>
        <w:t>c</w:t>
      </w:r>
      <w:r w:rsidRPr="00211B25">
        <w:rPr>
          <w:rFonts w:ascii="Arial" w:eastAsia="Times New Roman" w:hAnsi="Arial" w:cs="Arial"/>
          <w:color w:val="6C6C6C"/>
          <w:sz w:val="17"/>
          <w:szCs w:val="17"/>
        </w:rPr>
        <w:t>tion</w:t>
      </w:r>
    </w:p>
    <w:p w:rsidR="00C61238" w:rsidRPr="00211B25" w:rsidRDefault="00C61238"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End</w:t>
      </w:r>
    </w:p>
    <w:p w:rsidR="00947706" w:rsidRPr="00211B25" w:rsidRDefault="00947706" w:rsidP="00C61238">
      <w:pPr>
        <w:spacing w:after="0" w:line="240" w:lineRule="auto"/>
        <w:rPr>
          <w:rFonts w:ascii="Arial" w:eastAsia="Times New Roman" w:hAnsi="Arial" w:cs="Arial"/>
          <w:color w:val="6C6C6C"/>
          <w:sz w:val="17"/>
          <w:szCs w:val="17"/>
        </w:rPr>
      </w:pPr>
    </w:p>
    <w:p w:rsidR="00947706" w:rsidRDefault="00947706" w:rsidP="00C61238">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Try and Catch</w:t>
      </w:r>
    </w:p>
    <w:p w:rsidR="00AA755D" w:rsidRDefault="00AA755D" w:rsidP="00C61238">
      <w:pPr>
        <w:spacing w:after="0" w:line="240" w:lineRule="auto"/>
        <w:rPr>
          <w:rFonts w:ascii="Arial" w:eastAsia="Times New Roman" w:hAnsi="Arial" w:cs="Arial"/>
          <w:color w:val="6C6C6C"/>
          <w:sz w:val="17"/>
          <w:szCs w:val="17"/>
        </w:rPr>
      </w:pPr>
    </w:p>
    <w:p w:rsidR="00AA755D" w:rsidRDefault="00AA755D" w:rsidP="00C61238">
      <w:pPr>
        <w:spacing w:after="0" w:line="240" w:lineRule="auto"/>
        <w:rPr>
          <w:rFonts w:ascii="Arial" w:eastAsia="Times New Roman" w:hAnsi="Arial" w:cs="Arial"/>
          <w:color w:val="6C6C6C"/>
          <w:sz w:val="17"/>
          <w:szCs w:val="17"/>
        </w:rPr>
      </w:pPr>
      <w:proofErr w:type="gramStart"/>
      <w:r w:rsidRPr="00AA755D">
        <w:rPr>
          <w:rFonts w:ascii="Arial" w:eastAsia="Times New Roman" w:hAnsi="Arial" w:cs="Arial"/>
          <w:color w:val="6C6C6C"/>
          <w:sz w:val="17"/>
          <w:szCs w:val="17"/>
        </w:rPr>
        <w:t>Implements error handling for Transact-SQL that is similar to the exception handling in the Microsoft Visual C# and Microsoft Visual C++ languages.</w:t>
      </w:r>
      <w:proofErr w:type="gramEnd"/>
      <w:r w:rsidRPr="00AA755D">
        <w:rPr>
          <w:rFonts w:ascii="Arial" w:eastAsia="Times New Roman" w:hAnsi="Arial" w:cs="Arial"/>
          <w:color w:val="6C6C6C"/>
          <w:sz w:val="17"/>
          <w:szCs w:val="17"/>
        </w:rPr>
        <w:t xml:space="preserve"> A group of Transact-SQL statements can be enclosed in a TRY block. If an error occurs in the TRY block, control is passed to another group of statements that is enclosed in a CATCH block.</w:t>
      </w:r>
    </w:p>
    <w:p w:rsidR="00AA755D" w:rsidRDefault="00AA755D" w:rsidP="00C61238">
      <w:pPr>
        <w:spacing w:after="0" w:line="240" w:lineRule="auto"/>
        <w:rPr>
          <w:rFonts w:ascii="Arial" w:eastAsia="Times New Roman" w:hAnsi="Arial" w:cs="Arial"/>
          <w:color w:val="6C6C6C"/>
          <w:sz w:val="17"/>
          <w:szCs w:val="17"/>
        </w:rPr>
      </w:pPr>
    </w:p>
    <w:p w:rsidR="00AA755D" w:rsidRDefault="00AA755D" w:rsidP="00C61238">
      <w:pPr>
        <w:spacing w:after="0" w:line="240" w:lineRule="auto"/>
        <w:rPr>
          <w:rFonts w:ascii="Arial" w:eastAsia="Times New Roman" w:hAnsi="Arial" w:cs="Arial"/>
          <w:color w:val="6C6C6C"/>
          <w:sz w:val="17"/>
          <w:szCs w:val="17"/>
        </w:rPr>
      </w:pPr>
      <w:r>
        <w:rPr>
          <w:rFonts w:ascii="Arial" w:eastAsia="Times New Roman" w:hAnsi="Arial" w:cs="Arial"/>
          <w:color w:val="6C6C6C"/>
          <w:sz w:val="17"/>
          <w:szCs w:val="17"/>
        </w:rPr>
        <w:t>Syntax:</w:t>
      </w:r>
    </w:p>
    <w:p w:rsidR="00AA755D" w:rsidRPr="00AA755D" w:rsidRDefault="00AA755D" w:rsidP="00AA755D">
      <w:pPr>
        <w:spacing w:after="0" w:line="240" w:lineRule="auto"/>
        <w:rPr>
          <w:rFonts w:ascii="Arial" w:eastAsia="Times New Roman" w:hAnsi="Arial" w:cs="Arial"/>
          <w:color w:val="6C6C6C"/>
          <w:sz w:val="17"/>
          <w:szCs w:val="17"/>
        </w:rPr>
      </w:pPr>
      <w:r w:rsidRPr="00AA755D">
        <w:rPr>
          <w:rFonts w:ascii="Arial" w:eastAsia="Times New Roman" w:hAnsi="Arial" w:cs="Arial"/>
          <w:color w:val="6C6C6C"/>
          <w:sz w:val="17"/>
          <w:szCs w:val="17"/>
        </w:rPr>
        <w:t xml:space="preserve">BEGIN TRY  </w:t>
      </w:r>
    </w:p>
    <w:p w:rsidR="00AA755D" w:rsidRPr="00AA755D" w:rsidRDefault="00AA755D" w:rsidP="00AA755D">
      <w:pPr>
        <w:spacing w:after="0" w:line="240" w:lineRule="auto"/>
        <w:rPr>
          <w:rFonts w:ascii="Arial" w:eastAsia="Times New Roman" w:hAnsi="Arial" w:cs="Arial"/>
          <w:color w:val="6C6C6C"/>
          <w:sz w:val="17"/>
          <w:szCs w:val="17"/>
        </w:rPr>
      </w:pPr>
      <w:r w:rsidRPr="00AA755D">
        <w:rPr>
          <w:rFonts w:ascii="Arial" w:eastAsia="Times New Roman" w:hAnsi="Arial" w:cs="Arial"/>
          <w:color w:val="6C6C6C"/>
          <w:sz w:val="17"/>
          <w:szCs w:val="17"/>
        </w:rPr>
        <w:t xml:space="preserve">     </w:t>
      </w:r>
      <w:proofErr w:type="gramStart"/>
      <w:r w:rsidRPr="00AA755D">
        <w:rPr>
          <w:rFonts w:ascii="Arial" w:eastAsia="Times New Roman" w:hAnsi="Arial" w:cs="Arial"/>
          <w:color w:val="6C6C6C"/>
          <w:sz w:val="17"/>
          <w:szCs w:val="17"/>
        </w:rPr>
        <w:t xml:space="preserve">{ </w:t>
      </w:r>
      <w:proofErr w:type="spellStart"/>
      <w:r w:rsidRPr="00AA755D">
        <w:rPr>
          <w:rFonts w:ascii="Arial" w:eastAsia="Times New Roman" w:hAnsi="Arial" w:cs="Arial"/>
          <w:color w:val="6C6C6C"/>
          <w:sz w:val="17"/>
          <w:szCs w:val="17"/>
        </w:rPr>
        <w:t>sql</w:t>
      </w:r>
      <w:proofErr w:type="gramEnd"/>
      <w:r w:rsidRPr="00AA755D">
        <w:rPr>
          <w:rFonts w:ascii="Arial" w:eastAsia="Times New Roman" w:hAnsi="Arial" w:cs="Arial"/>
          <w:color w:val="6C6C6C"/>
          <w:sz w:val="17"/>
          <w:szCs w:val="17"/>
        </w:rPr>
        <w:t>_statement</w:t>
      </w:r>
      <w:proofErr w:type="spellEnd"/>
      <w:r w:rsidRPr="00AA755D">
        <w:rPr>
          <w:rFonts w:ascii="Arial" w:eastAsia="Times New Roman" w:hAnsi="Arial" w:cs="Arial"/>
          <w:color w:val="6C6C6C"/>
          <w:sz w:val="17"/>
          <w:szCs w:val="17"/>
        </w:rPr>
        <w:t xml:space="preserve"> | </w:t>
      </w:r>
      <w:proofErr w:type="spellStart"/>
      <w:r w:rsidRPr="00AA755D">
        <w:rPr>
          <w:rFonts w:ascii="Arial" w:eastAsia="Times New Roman" w:hAnsi="Arial" w:cs="Arial"/>
          <w:color w:val="6C6C6C"/>
          <w:sz w:val="17"/>
          <w:szCs w:val="17"/>
        </w:rPr>
        <w:t>statement_block</w:t>
      </w:r>
      <w:proofErr w:type="spellEnd"/>
      <w:r w:rsidRPr="00AA755D">
        <w:rPr>
          <w:rFonts w:ascii="Arial" w:eastAsia="Times New Roman" w:hAnsi="Arial" w:cs="Arial"/>
          <w:color w:val="6C6C6C"/>
          <w:sz w:val="17"/>
          <w:szCs w:val="17"/>
        </w:rPr>
        <w:t xml:space="preserve"> }  </w:t>
      </w:r>
    </w:p>
    <w:p w:rsidR="00AA755D" w:rsidRPr="00AA755D" w:rsidRDefault="00AA755D" w:rsidP="00AA755D">
      <w:pPr>
        <w:spacing w:after="0" w:line="240" w:lineRule="auto"/>
        <w:rPr>
          <w:rFonts w:ascii="Arial" w:eastAsia="Times New Roman" w:hAnsi="Arial" w:cs="Arial"/>
          <w:color w:val="6C6C6C"/>
          <w:sz w:val="17"/>
          <w:szCs w:val="17"/>
        </w:rPr>
      </w:pPr>
      <w:r w:rsidRPr="00AA755D">
        <w:rPr>
          <w:rFonts w:ascii="Arial" w:eastAsia="Times New Roman" w:hAnsi="Arial" w:cs="Arial"/>
          <w:color w:val="6C6C6C"/>
          <w:sz w:val="17"/>
          <w:szCs w:val="17"/>
        </w:rPr>
        <w:t xml:space="preserve">END TRY  </w:t>
      </w:r>
    </w:p>
    <w:p w:rsidR="00AA755D" w:rsidRPr="00AA755D" w:rsidRDefault="00AA755D" w:rsidP="00AA755D">
      <w:pPr>
        <w:spacing w:after="0" w:line="240" w:lineRule="auto"/>
        <w:rPr>
          <w:rFonts w:ascii="Arial" w:eastAsia="Times New Roman" w:hAnsi="Arial" w:cs="Arial"/>
          <w:color w:val="6C6C6C"/>
          <w:sz w:val="17"/>
          <w:szCs w:val="17"/>
        </w:rPr>
      </w:pPr>
      <w:r w:rsidRPr="00AA755D">
        <w:rPr>
          <w:rFonts w:ascii="Arial" w:eastAsia="Times New Roman" w:hAnsi="Arial" w:cs="Arial"/>
          <w:color w:val="6C6C6C"/>
          <w:sz w:val="17"/>
          <w:szCs w:val="17"/>
        </w:rPr>
        <w:t xml:space="preserve">BEGIN CATCH  </w:t>
      </w:r>
    </w:p>
    <w:p w:rsidR="00AA755D" w:rsidRPr="00AA755D" w:rsidRDefault="00AA755D" w:rsidP="00AA755D">
      <w:pPr>
        <w:spacing w:after="0" w:line="240" w:lineRule="auto"/>
        <w:rPr>
          <w:rFonts w:ascii="Arial" w:eastAsia="Times New Roman" w:hAnsi="Arial" w:cs="Arial"/>
          <w:color w:val="6C6C6C"/>
          <w:sz w:val="17"/>
          <w:szCs w:val="17"/>
        </w:rPr>
      </w:pPr>
      <w:r w:rsidRPr="00AA755D">
        <w:rPr>
          <w:rFonts w:ascii="Arial" w:eastAsia="Times New Roman" w:hAnsi="Arial" w:cs="Arial"/>
          <w:color w:val="6C6C6C"/>
          <w:sz w:val="17"/>
          <w:szCs w:val="17"/>
        </w:rPr>
        <w:t xml:space="preserve">     </w:t>
      </w:r>
      <w:proofErr w:type="gramStart"/>
      <w:r w:rsidRPr="00AA755D">
        <w:rPr>
          <w:rFonts w:ascii="Arial" w:eastAsia="Times New Roman" w:hAnsi="Arial" w:cs="Arial"/>
          <w:color w:val="6C6C6C"/>
          <w:sz w:val="17"/>
          <w:szCs w:val="17"/>
        </w:rPr>
        <w:t>[ {</w:t>
      </w:r>
      <w:proofErr w:type="gramEnd"/>
      <w:r w:rsidRPr="00AA755D">
        <w:rPr>
          <w:rFonts w:ascii="Arial" w:eastAsia="Times New Roman" w:hAnsi="Arial" w:cs="Arial"/>
          <w:color w:val="6C6C6C"/>
          <w:sz w:val="17"/>
          <w:szCs w:val="17"/>
        </w:rPr>
        <w:t xml:space="preserve"> </w:t>
      </w:r>
      <w:proofErr w:type="spellStart"/>
      <w:r w:rsidRPr="00AA755D">
        <w:rPr>
          <w:rFonts w:ascii="Arial" w:eastAsia="Times New Roman" w:hAnsi="Arial" w:cs="Arial"/>
          <w:color w:val="6C6C6C"/>
          <w:sz w:val="17"/>
          <w:szCs w:val="17"/>
        </w:rPr>
        <w:t>sql_statement</w:t>
      </w:r>
      <w:proofErr w:type="spellEnd"/>
      <w:r w:rsidRPr="00AA755D">
        <w:rPr>
          <w:rFonts w:ascii="Arial" w:eastAsia="Times New Roman" w:hAnsi="Arial" w:cs="Arial"/>
          <w:color w:val="6C6C6C"/>
          <w:sz w:val="17"/>
          <w:szCs w:val="17"/>
        </w:rPr>
        <w:t xml:space="preserve"> | </w:t>
      </w:r>
      <w:proofErr w:type="spellStart"/>
      <w:r w:rsidRPr="00AA755D">
        <w:rPr>
          <w:rFonts w:ascii="Arial" w:eastAsia="Times New Roman" w:hAnsi="Arial" w:cs="Arial"/>
          <w:color w:val="6C6C6C"/>
          <w:sz w:val="17"/>
          <w:szCs w:val="17"/>
        </w:rPr>
        <w:t>statement_block</w:t>
      </w:r>
      <w:proofErr w:type="spellEnd"/>
      <w:r w:rsidRPr="00AA755D">
        <w:rPr>
          <w:rFonts w:ascii="Arial" w:eastAsia="Times New Roman" w:hAnsi="Arial" w:cs="Arial"/>
          <w:color w:val="6C6C6C"/>
          <w:sz w:val="17"/>
          <w:szCs w:val="17"/>
        </w:rPr>
        <w:t xml:space="preserve"> } ]  </w:t>
      </w:r>
    </w:p>
    <w:p w:rsidR="00AA755D" w:rsidRPr="00AA755D" w:rsidRDefault="00AA755D" w:rsidP="00AA755D">
      <w:pPr>
        <w:spacing w:after="0" w:line="240" w:lineRule="auto"/>
        <w:rPr>
          <w:rFonts w:ascii="Arial" w:eastAsia="Times New Roman" w:hAnsi="Arial" w:cs="Arial"/>
          <w:color w:val="6C6C6C"/>
          <w:sz w:val="17"/>
          <w:szCs w:val="17"/>
        </w:rPr>
      </w:pPr>
      <w:r w:rsidRPr="00AA755D">
        <w:rPr>
          <w:rFonts w:ascii="Arial" w:eastAsia="Times New Roman" w:hAnsi="Arial" w:cs="Arial"/>
          <w:color w:val="6C6C6C"/>
          <w:sz w:val="17"/>
          <w:szCs w:val="17"/>
        </w:rPr>
        <w:t xml:space="preserve">END CATCH  </w:t>
      </w:r>
    </w:p>
    <w:p w:rsidR="00AA755D" w:rsidRPr="00211B25" w:rsidRDefault="00AA755D" w:rsidP="00AA755D">
      <w:pPr>
        <w:spacing w:after="0" w:line="240" w:lineRule="auto"/>
        <w:rPr>
          <w:rFonts w:ascii="Arial" w:eastAsia="Times New Roman" w:hAnsi="Arial" w:cs="Arial"/>
          <w:color w:val="6C6C6C"/>
          <w:sz w:val="17"/>
          <w:szCs w:val="17"/>
        </w:rPr>
      </w:pPr>
      <w:r w:rsidRPr="00AA755D">
        <w:rPr>
          <w:rFonts w:ascii="Arial" w:eastAsia="Times New Roman" w:hAnsi="Arial" w:cs="Arial"/>
          <w:color w:val="6C6C6C"/>
          <w:sz w:val="17"/>
          <w:szCs w:val="17"/>
        </w:rPr>
        <w:t>[ ; ]</w:t>
      </w:r>
    </w:p>
    <w:p w:rsidR="00AA755D" w:rsidRDefault="00AA755D" w:rsidP="00364654">
      <w:pPr>
        <w:rPr>
          <w:rFonts w:ascii="Arial" w:eastAsia="Times New Roman" w:hAnsi="Arial" w:cs="Arial"/>
          <w:color w:val="6C6C6C"/>
          <w:sz w:val="17"/>
          <w:szCs w:val="17"/>
        </w:rPr>
      </w:pPr>
    </w:p>
    <w:p w:rsidR="00D41D5A" w:rsidRPr="00211B25" w:rsidRDefault="009D0187" w:rsidP="00364654">
      <w:pPr>
        <w:rPr>
          <w:rFonts w:ascii="Arial" w:eastAsia="Times New Roman" w:hAnsi="Arial" w:cs="Arial"/>
          <w:color w:val="6C6C6C"/>
          <w:sz w:val="17"/>
          <w:szCs w:val="17"/>
        </w:rPr>
      </w:pPr>
      <w:r w:rsidRPr="00211B25">
        <w:rPr>
          <w:rFonts w:ascii="Arial" w:eastAsia="Times New Roman" w:hAnsi="Arial" w:cs="Arial"/>
          <w:color w:val="6C6C6C"/>
          <w:sz w:val="17"/>
          <w:szCs w:val="17"/>
        </w:rPr>
        <w:t>Begin Try</w:t>
      </w:r>
    </w:p>
    <w:p w:rsidR="00C5636E" w:rsidRDefault="009D0187" w:rsidP="00DE7DAD">
      <w:pPr>
        <w:spacing w:after="120" w:line="20" w:lineRule="atLeast"/>
        <w:rPr>
          <w:rFonts w:ascii="Arial" w:eastAsia="Times New Roman" w:hAnsi="Arial" w:cs="Arial"/>
          <w:color w:val="6C6C6C"/>
          <w:sz w:val="17"/>
          <w:szCs w:val="17"/>
        </w:rPr>
      </w:pPr>
      <w:r w:rsidRPr="00211B25">
        <w:rPr>
          <w:rFonts w:ascii="Arial" w:eastAsia="Times New Roman" w:hAnsi="Arial" w:cs="Arial"/>
          <w:color w:val="6C6C6C"/>
          <w:sz w:val="17"/>
          <w:szCs w:val="17"/>
        </w:rPr>
        <w:t>Begin Transaction</w:t>
      </w:r>
    </w:p>
    <w:p w:rsidR="009D0187" w:rsidRPr="00211B25" w:rsidRDefault="009D0187" w:rsidP="00DE7DAD">
      <w:pPr>
        <w:spacing w:after="120" w:line="20" w:lineRule="atLeast"/>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 FROM </w:t>
      </w:r>
      <w:proofErr w:type="spellStart"/>
      <w:r w:rsidRPr="00211B25">
        <w:rPr>
          <w:rFonts w:ascii="Arial" w:eastAsia="Times New Roman" w:hAnsi="Arial" w:cs="Arial"/>
          <w:color w:val="6C6C6C"/>
          <w:sz w:val="17"/>
          <w:szCs w:val="17"/>
        </w:rPr>
        <w:t>Sales.SalesTerritory</w:t>
      </w:r>
      <w:proofErr w:type="spellEnd"/>
    </w:p>
    <w:p w:rsidR="009D0187" w:rsidRPr="00211B25" w:rsidRDefault="009D0187" w:rsidP="00DE7DAD">
      <w:pPr>
        <w:spacing w:after="120" w:line="20" w:lineRule="atLeast"/>
        <w:rPr>
          <w:rFonts w:ascii="Arial" w:eastAsia="Times New Roman" w:hAnsi="Arial" w:cs="Arial"/>
          <w:color w:val="6C6C6C"/>
          <w:sz w:val="17"/>
          <w:szCs w:val="17"/>
        </w:rPr>
      </w:pPr>
      <w:r w:rsidRPr="00211B25">
        <w:rPr>
          <w:rFonts w:ascii="Arial" w:eastAsia="Times New Roman" w:hAnsi="Arial" w:cs="Arial"/>
          <w:color w:val="6C6C6C"/>
          <w:sz w:val="17"/>
          <w:szCs w:val="17"/>
        </w:rPr>
        <w:t>Begin Transaction</w:t>
      </w:r>
    </w:p>
    <w:p w:rsidR="009D0187" w:rsidRPr="00211B25" w:rsidRDefault="009D0187" w:rsidP="00DE7DAD">
      <w:pPr>
        <w:spacing w:after="120" w:line="20" w:lineRule="atLeast"/>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Update </w:t>
      </w:r>
      <w:proofErr w:type="spellStart"/>
      <w:r w:rsidRPr="00211B25">
        <w:rPr>
          <w:rFonts w:ascii="Arial" w:eastAsia="Times New Roman" w:hAnsi="Arial" w:cs="Arial"/>
          <w:color w:val="6C6C6C"/>
          <w:sz w:val="17"/>
          <w:szCs w:val="17"/>
        </w:rPr>
        <w:t>Sales.SalesTerritory</w:t>
      </w:r>
      <w:proofErr w:type="spellEnd"/>
      <w:r w:rsidRPr="00211B25">
        <w:rPr>
          <w:rFonts w:ascii="Arial" w:eastAsia="Times New Roman" w:hAnsi="Arial" w:cs="Arial"/>
          <w:color w:val="6C6C6C"/>
          <w:sz w:val="17"/>
          <w:szCs w:val="17"/>
        </w:rPr>
        <w:t xml:space="preserve"> Set </w:t>
      </w:r>
      <w:proofErr w:type="spellStart"/>
      <w:r w:rsidRPr="00211B25">
        <w:rPr>
          <w:rFonts w:ascii="Arial" w:eastAsia="Times New Roman" w:hAnsi="Arial" w:cs="Arial"/>
          <w:color w:val="6C6C6C"/>
          <w:sz w:val="17"/>
          <w:szCs w:val="17"/>
        </w:rPr>
        <w:t>CostY</w:t>
      </w:r>
      <w:proofErr w:type="spellEnd"/>
      <w:r w:rsidRPr="00211B25">
        <w:rPr>
          <w:rFonts w:ascii="Arial" w:eastAsia="Times New Roman" w:hAnsi="Arial" w:cs="Arial"/>
          <w:color w:val="6C6C6C"/>
          <w:sz w:val="17"/>
          <w:szCs w:val="17"/>
        </w:rPr>
        <w:t xml:space="preserve">=1 where </w:t>
      </w:r>
      <w:proofErr w:type="spellStart"/>
      <w:r w:rsidRPr="00211B25">
        <w:rPr>
          <w:rFonts w:ascii="Arial" w:eastAsia="Times New Roman" w:hAnsi="Arial" w:cs="Arial"/>
          <w:color w:val="6C6C6C"/>
          <w:sz w:val="17"/>
          <w:szCs w:val="17"/>
        </w:rPr>
        <w:t>TerritoryId</w:t>
      </w:r>
      <w:proofErr w:type="spellEnd"/>
      <w:r w:rsidRPr="00211B25">
        <w:rPr>
          <w:rFonts w:ascii="Arial" w:eastAsia="Times New Roman" w:hAnsi="Arial" w:cs="Arial"/>
          <w:color w:val="6C6C6C"/>
          <w:sz w:val="17"/>
          <w:szCs w:val="17"/>
        </w:rPr>
        <w:t>=1</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Commit Transaction</w:t>
      </w:r>
    </w:p>
    <w:p w:rsidR="009D0187" w:rsidRPr="00211B25" w:rsidRDefault="009D0187" w:rsidP="009D0187">
      <w:pPr>
        <w:spacing w:after="0" w:line="240" w:lineRule="auto"/>
        <w:rPr>
          <w:rFonts w:ascii="Arial" w:eastAsia="Times New Roman" w:hAnsi="Arial" w:cs="Arial"/>
          <w:color w:val="6C6C6C"/>
          <w:sz w:val="17"/>
          <w:szCs w:val="17"/>
        </w:rPr>
      </w:pP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Declare @</w:t>
      </w:r>
      <w:proofErr w:type="spellStart"/>
      <w:r w:rsidRPr="00211B25">
        <w:rPr>
          <w:rFonts w:ascii="Arial" w:eastAsia="Times New Roman" w:hAnsi="Arial" w:cs="Arial"/>
          <w:color w:val="6C6C6C"/>
          <w:sz w:val="17"/>
          <w:szCs w:val="17"/>
        </w:rPr>
        <w:t>ErrorResult</w:t>
      </w:r>
      <w:proofErr w:type="spellEnd"/>
      <w:r w:rsidRPr="00211B25">
        <w:rPr>
          <w:rFonts w:ascii="Arial" w:eastAsia="Times New Roman" w:hAnsi="Arial" w:cs="Arial"/>
          <w:color w:val="6C6C6C"/>
          <w:sz w:val="17"/>
          <w:szCs w:val="17"/>
        </w:rPr>
        <w:t xml:space="preserve"> </w:t>
      </w:r>
      <w:proofErr w:type="spellStart"/>
      <w:proofErr w:type="gramStart"/>
      <w:r w:rsidRPr="00211B25">
        <w:rPr>
          <w:rFonts w:ascii="Arial" w:eastAsia="Times New Roman" w:hAnsi="Arial" w:cs="Arial"/>
          <w:color w:val="6C6C6C"/>
          <w:sz w:val="17"/>
          <w:szCs w:val="17"/>
        </w:rPr>
        <w:t>Varchar</w:t>
      </w:r>
      <w:proofErr w:type="spellEnd"/>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50)</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Begin Transaction </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Insert Into </w:t>
      </w:r>
      <w:proofErr w:type="spellStart"/>
      <w:proofErr w:type="gramStart"/>
      <w:r w:rsidRPr="00211B25">
        <w:rPr>
          <w:rFonts w:ascii="Arial" w:eastAsia="Times New Roman" w:hAnsi="Arial" w:cs="Arial"/>
          <w:color w:val="6C6C6C"/>
          <w:sz w:val="17"/>
          <w:szCs w:val="17"/>
        </w:rPr>
        <w:t>Sales.SalesTerritory</w:t>
      </w:r>
      <w:proofErr w:type="spellEnd"/>
      <w:r w:rsidRPr="00211B25">
        <w:rPr>
          <w:rFonts w:ascii="Arial" w:eastAsia="Times New Roman" w:hAnsi="Arial" w:cs="Arial"/>
          <w:color w:val="6C6C6C"/>
          <w:sz w:val="17"/>
          <w:szCs w:val="17"/>
        </w:rPr>
        <w:t>(</w:t>
      </w:r>
      <w:proofErr w:type="spellStart"/>
      <w:proofErr w:type="gramEnd"/>
      <w:r w:rsidRPr="00211B25">
        <w:rPr>
          <w:rFonts w:ascii="Arial" w:eastAsia="Times New Roman" w:hAnsi="Arial" w:cs="Arial"/>
          <w:color w:val="6C6C6C"/>
          <w:sz w:val="17"/>
          <w:szCs w:val="17"/>
        </w:rPr>
        <w:t>name,group,rowguid,modifieddate</w:t>
      </w:r>
      <w:proofErr w:type="spellEnd"/>
      <w:r w:rsidRPr="00211B25">
        <w:rPr>
          <w:rFonts w:ascii="Arial" w:eastAsia="Times New Roman" w:hAnsi="Arial" w:cs="Arial"/>
          <w:color w:val="6C6C6C"/>
          <w:sz w:val="17"/>
          <w:szCs w:val="17"/>
        </w:rPr>
        <w:t>)</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Values</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(‘anagha’,’BFSI’,’swuyyt5tyffhg65re6’</w:t>
      </w:r>
      <w:proofErr w:type="gramStart"/>
      <w:r w:rsidRPr="00211B25">
        <w:rPr>
          <w:rFonts w:ascii="Arial" w:eastAsia="Times New Roman" w:hAnsi="Arial" w:cs="Arial"/>
          <w:color w:val="6C6C6C"/>
          <w:sz w:val="17"/>
          <w:szCs w:val="17"/>
        </w:rPr>
        <w:t>,getdate</w:t>
      </w:r>
      <w:proofErr w:type="gramEnd"/>
      <w:r w:rsidRPr="00211B25">
        <w:rPr>
          <w:rFonts w:ascii="Arial" w:eastAsia="Times New Roman" w:hAnsi="Arial" w:cs="Arial"/>
          <w:color w:val="6C6C6C"/>
          <w:sz w:val="17"/>
          <w:szCs w:val="17"/>
        </w:rPr>
        <w:t>())</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COMMIT Transaction</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End Try</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Begin Catch</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PRINT ‘Catch Statement Entered’</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Rollback Transaction</w:t>
      </w:r>
    </w:p>
    <w:p w:rsidR="009D0187" w:rsidRPr="00211B25" w:rsidRDefault="009D0187"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END Catch</w:t>
      </w:r>
    </w:p>
    <w:p w:rsidR="009D0187" w:rsidRPr="00211B25" w:rsidRDefault="009D0187" w:rsidP="009D0187">
      <w:pPr>
        <w:spacing w:after="0" w:line="240" w:lineRule="auto"/>
        <w:rPr>
          <w:rFonts w:ascii="Arial" w:eastAsia="Times New Roman" w:hAnsi="Arial" w:cs="Arial"/>
          <w:color w:val="6C6C6C"/>
          <w:sz w:val="17"/>
          <w:szCs w:val="17"/>
        </w:rPr>
      </w:pPr>
    </w:p>
    <w:p w:rsidR="009D0187" w:rsidRDefault="003F683B" w:rsidP="009D0187">
      <w:pPr>
        <w:spacing w:after="0" w:line="240" w:lineRule="auto"/>
        <w:rPr>
          <w:rFonts w:ascii="Arial" w:eastAsia="Times New Roman" w:hAnsi="Arial" w:cs="Arial"/>
          <w:color w:val="548DD4" w:themeColor="text2" w:themeTint="99"/>
          <w:sz w:val="17"/>
          <w:szCs w:val="17"/>
        </w:rPr>
      </w:pPr>
      <w:r>
        <w:rPr>
          <w:rFonts w:ascii="Arial" w:eastAsia="Times New Roman" w:hAnsi="Arial" w:cs="Arial"/>
          <w:color w:val="548DD4" w:themeColor="text2" w:themeTint="99"/>
          <w:sz w:val="17"/>
          <w:szCs w:val="17"/>
        </w:rPr>
        <w:t>Deadlock</w:t>
      </w:r>
      <w:r w:rsidR="009D0187" w:rsidRPr="003F683B">
        <w:rPr>
          <w:rFonts w:ascii="Arial" w:eastAsia="Times New Roman" w:hAnsi="Arial" w:cs="Arial"/>
          <w:color w:val="548DD4" w:themeColor="text2" w:themeTint="99"/>
          <w:sz w:val="17"/>
          <w:szCs w:val="17"/>
        </w:rPr>
        <w:t>:</w:t>
      </w:r>
      <w:r>
        <w:rPr>
          <w:rFonts w:ascii="Arial" w:eastAsia="Times New Roman" w:hAnsi="Arial" w:cs="Arial"/>
          <w:color w:val="548DD4" w:themeColor="text2" w:themeTint="99"/>
          <w:sz w:val="17"/>
          <w:szCs w:val="17"/>
        </w:rPr>
        <w:t xml:space="preserve"> </w:t>
      </w:r>
    </w:p>
    <w:p w:rsidR="00792512" w:rsidRDefault="00792512" w:rsidP="009D0187">
      <w:pPr>
        <w:spacing w:after="0" w:line="240" w:lineRule="auto"/>
        <w:rPr>
          <w:rFonts w:ascii="Arial" w:eastAsia="Times New Roman" w:hAnsi="Arial" w:cs="Arial"/>
          <w:color w:val="548DD4" w:themeColor="text2" w:themeTint="99"/>
          <w:sz w:val="17"/>
          <w:szCs w:val="17"/>
        </w:rPr>
      </w:pPr>
    </w:p>
    <w:p w:rsidR="00792512" w:rsidRPr="00914876" w:rsidRDefault="00792512" w:rsidP="00792512">
      <w:pPr>
        <w:pStyle w:val="NormalWeb"/>
        <w:shd w:val="clear" w:color="auto" w:fill="FFFFFF"/>
        <w:textAlignment w:val="baseline"/>
        <w:rPr>
          <w:rFonts w:ascii="Arial" w:hAnsi="Arial" w:cs="Arial"/>
          <w:color w:val="6C6C6C"/>
          <w:sz w:val="17"/>
          <w:szCs w:val="17"/>
        </w:rPr>
      </w:pPr>
      <w:r w:rsidRPr="00914876">
        <w:rPr>
          <w:rFonts w:ascii="Arial" w:hAnsi="Arial" w:cs="Arial"/>
          <w:color w:val="6C6C6C"/>
          <w:sz w:val="17"/>
          <w:szCs w:val="17"/>
        </w:rPr>
        <w:t>A blocking situation can be understood with the following example.</w:t>
      </w:r>
    </w:p>
    <w:p w:rsidR="00792512" w:rsidRPr="00914876" w:rsidRDefault="00792512" w:rsidP="00792512">
      <w:pPr>
        <w:pStyle w:val="NormalWeb"/>
        <w:shd w:val="clear" w:color="auto" w:fill="FFFFFF"/>
        <w:spacing w:before="0" w:after="0"/>
        <w:textAlignment w:val="baseline"/>
        <w:rPr>
          <w:rFonts w:ascii="Arial" w:hAnsi="Arial" w:cs="Arial"/>
          <w:color w:val="6C6C6C"/>
          <w:sz w:val="17"/>
          <w:szCs w:val="17"/>
        </w:rPr>
      </w:pPr>
      <w:r w:rsidRPr="00914876">
        <w:rPr>
          <w:rFonts w:ascii="Arial" w:hAnsi="Arial" w:cs="Arial"/>
          <w:color w:val="6C6C6C"/>
          <w:sz w:val="17"/>
          <w:szCs w:val="17"/>
        </w:rPr>
        <w:t>Let’s assume that we have two database users already connected to SQL Server using an application: </w:t>
      </w:r>
      <w:proofErr w:type="spellStart"/>
      <w:r w:rsidRPr="00914876">
        <w:rPr>
          <w:rFonts w:ascii="Arial" w:hAnsi="Arial" w:cs="Arial"/>
          <w:b/>
          <w:bCs/>
          <w:color w:val="6C6C6C"/>
          <w:sz w:val="17"/>
          <w:szCs w:val="17"/>
        </w:rPr>
        <w:t>UserA</w:t>
      </w:r>
      <w:proofErr w:type="spellEnd"/>
      <w:r w:rsidRPr="00914876">
        <w:rPr>
          <w:rFonts w:ascii="Arial" w:hAnsi="Arial" w:cs="Arial"/>
          <w:color w:val="6C6C6C"/>
          <w:sz w:val="17"/>
          <w:szCs w:val="17"/>
        </w:rPr>
        <w:t> and </w:t>
      </w:r>
      <w:proofErr w:type="spellStart"/>
      <w:r w:rsidRPr="00914876">
        <w:rPr>
          <w:rFonts w:ascii="Arial" w:hAnsi="Arial" w:cs="Arial"/>
          <w:b/>
          <w:bCs/>
          <w:color w:val="6C6C6C"/>
          <w:sz w:val="17"/>
          <w:szCs w:val="17"/>
        </w:rPr>
        <w:t>UserB</w:t>
      </w:r>
      <w:proofErr w:type="spellEnd"/>
      <w:r w:rsidRPr="00914876">
        <w:rPr>
          <w:rFonts w:ascii="Arial" w:hAnsi="Arial" w:cs="Arial"/>
          <w:color w:val="6C6C6C"/>
          <w:sz w:val="17"/>
          <w:szCs w:val="17"/>
        </w:rPr>
        <w:t>.</w:t>
      </w:r>
    </w:p>
    <w:p w:rsidR="00792512" w:rsidRPr="00914876" w:rsidRDefault="00792512" w:rsidP="00792512">
      <w:pPr>
        <w:pStyle w:val="NormalWeb"/>
        <w:shd w:val="clear" w:color="auto" w:fill="FFFFFF"/>
        <w:spacing w:before="0" w:after="0"/>
        <w:textAlignment w:val="baseline"/>
        <w:rPr>
          <w:rFonts w:ascii="Arial" w:hAnsi="Arial" w:cs="Arial"/>
          <w:color w:val="6C6C6C"/>
          <w:sz w:val="17"/>
          <w:szCs w:val="17"/>
        </w:rPr>
      </w:pPr>
      <w:proofErr w:type="spellStart"/>
      <w:r w:rsidRPr="00914876">
        <w:rPr>
          <w:rFonts w:ascii="Arial" w:hAnsi="Arial" w:cs="Arial"/>
          <w:color w:val="6C6C6C"/>
          <w:sz w:val="17"/>
          <w:szCs w:val="17"/>
        </w:rPr>
        <w:t>UserA</w:t>
      </w:r>
      <w:proofErr w:type="spellEnd"/>
      <w:r w:rsidRPr="00914876">
        <w:rPr>
          <w:rFonts w:ascii="Arial" w:hAnsi="Arial" w:cs="Arial"/>
          <w:color w:val="6C6C6C"/>
          <w:sz w:val="17"/>
          <w:szCs w:val="17"/>
        </w:rPr>
        <w:t xml:space="preserve"> is currently editing an invoice, which implies an </w:t>
      </w:r>
      <w:r w:rsidRPr="00914876">
        <w:rPr>
          <w:rFonts w:ascii="Arial" w:hAnsi="Arial" w:cs="Arial"/>
          <w:b/>
          <w:bCs/>
          <w:color w:val="6C6C6C"/>
          <w:sz w:val="17"/>
          <w:szCs w:val="17"/>
        </w:rPr>
        <w:t>UPDATE</w:t>
      </w:r>
      <w:r w:rsidRPr="00914876">
        <w:rPr>
          <w:rFonts w:ascii="Arial" w:hAnsi="Arial" w:cs="Arial"/>
          <w:color w:val="6C6C6C"/>
          <w:sz w:val="17"/>
          <w:szCs w:val="17"/>
        </w:rPr>
        <w:t> statement against an </w:t>
      </w:r>
      <w:r w:rsidRPr="00914876">
        <w:rPr>
          <w:rFonts w:ascii="Arial" w:hAnsi="Arial" w:cs="Arial"/>
          <w:b/>
          <w:bCs/>
          <w:color w:val="6C6C6C"/>
          <w:sz w:val="17"/>
          <w:szCs w:val="17"/>
        </w:rPr>
        <w:t>Invoice</w:t>
      </w:r>
      <w:r w:rsidRPr="00914876">
        <w:rPr>
          <w:rFonts w:ascii="Arial" w:hAnsi="Arial" w:cs="Arial"/>
          <w:color w:val="6C6C6C"/>
          <w:sz w:val="17"/>
          <w:szCs w:val="17"/>
        </w:rPr>
        <w:t> table with a </w:t>
      </w:r>
      <w:r w:rsidRPr="00914876">
        <w:rPr>
          <w:rFonts w:ascii="Arial" w:hAnsi="Arial" w:cs="Arial"/>
          <w:b/>
          <w:bCs/>
          <w:color w:val="6C6C6C"/>
          <w:sz w:val="17"/>
          <w:szCs w:val="17"/>
        </w:rPr>
        <w:t>WHERE</w:t>
      </w:r>
      <w:r w:rsidRPr="00914876">
        <w:rPr>
          <w:rFonts w:ascii="Arial" w:hAnsi="Arial" w:cs="Arial"/>
          <w:color w:val="6C6C6C"/>
          <w:sz w:val="17"/>
          <w:szCs w:val="17"/>
        </w:rPr>
        <w:t> clause that restricts to a particular value of </w:t>
      </w:r>
      <w:proofErr w:type="spellStart"/>
      <w:r w:rsidRPr="00914876">
        <w:rPr>
          <w:rFonts w:ascii="Arial" w:hAnsi="Arial" w:cs="Arial"/>
          <w:b/>
          <w:bCs/>
          <w:color w:val="6C6C6C"/>
          <w:sz w:val="17"/>
          <w:szCs w:val="17"/>
        </w:rPr>
        <w:t>InvoiceId</w:t>
      </w:r>
      <w:proofErr w:type="spellEnd"/>
      <w:r w:rsidRPr="00914876">
        <w:rPr>
          <w:rFonts w:ascii="Arial" w:hAnsi="Arial" w:cs="Arial"/>
          <w:color w:val="6C6C6C"/>
          <w:sz w:val="17"/>
          <w:szCs w:val="17"/>
        </w:rPr>
        <w:t> column of that table. To perform this operation, the thread associated to that session inside SQL Server database engine has to acquire and hold:</w:t>
      </w:r>
    </w:p>
    <w:p w:rsidR="00792512" w:rsidRPr="00914876" w:rsidRDefault="00792512" w:rsidP="00792512">
      <w:pPr>
        <w:numPr>
          <w:ilvl w:val="0"/>
          <w:numId w:val="9"/>
        </w:numPr>
        <w:shd w:val="clear" w:color="auto" w:fill="FFFFFF"/>
        <w:spacing w:beforeAutospacing="1" w:after="0" w:afterAutospacing="1" w:line="240" w:lineRule="auto"/>
        <w:textAlignment w:val="baseline"/>
        <w:rPr>
          <w:rFonts w:ascii="Arial" w:eastAsia="Times New Roman" w:hAnsi="Arial" w:cs="Arial"/>
          <w:color w:val="6C6C6C"/>
          <w:sz w:val="17"/>
          <w:szCs w:val="17"/>
        </w:rPr>
      </w:pPr>
      <w:r w:rsidRPr="00914876">
        <w:rPr>
          <w:rFonts w:ascii="Arial" w:eastAsia="Times New Roman" w:hAnsi="Arial" w:cs="Arial"/>
          <w:color w:val="6C6C6C"/>
          <w:sz w:val="17"/>
          <w:szCs w:val="17"/>
        </w:rPr>
        <w:t>An </w:t>
      </w:r>
      <w:hyperlink r:id="rId19" w:tgtFrame="_blank" w:history="1">
        <w:r w:rsidRPr="00914876">
          <w:rPr>
            <w:rFonts w:ascii="Arial" w:eastAsia="Times New Roman" w:hAnsi="Arial" w:cs="Arial"/>
            <w:color w:val="6C6C6C"/>
            <w:sz w:val="17"/>
            <w:szCs w:val="17"/>
          </w:rPr>
          <w:t>Intent-Exclusive</w:t>
        </w:r>
      </w:hyperlink>
      <w:r w:rsidRPr="00914876">
        <w:rPr>
          <w:rFonts w:ascii="Arial" w:eastAsia="Times New Roman" w:hAnsi="Arial" w:cs="Arial"/>
          <w:color w:val="6C6C6C"/>
          <w:sz w:val="17"/>
          <w:szCs w:val="17"/>
        </w:rPr>
        <w:t> (IX) lock on the </w:t>
      </w:r>
      <w:r w:rsidRPr="00914876">
        <w:rPr>
          <w:rFonts w:ascii="Arial" w:eastAsia="Times New Roman" w:hAnsi="Arial" w:cs="Arial"/>
          <w:b/>
          <w:bCs/>
          <w:color w:val="6C6C6C"/>
          <w:sz w:val="17"/>
          <w:szCs w:val="17"/>
        </w:rPr>
        <w:t>Invoice</w:t>
      </w:r>
      <w:r w:rsidRPr="00914876">
        <w:rPr>
          <w:rFonts w:ascii="Arial" w:eastAsia="Times New Roman" w:hAnsi="Arial" w:cs="Arial"/>
          <w:color w:val="6C6C6C"/>
          <w:sz w:val="17"/>
          <w:szCs w:val="17"/>
        </w:rPr>
        <w:t> table and on the page, that contain the row </w:t>
      </w:r>
      <w:proofErr w:type="spellStart"/>
      <w:r w:rsidRPr="00914876">
        <w:rPr>
          <w:rFonts w:ascii="Arial" w:eastAsia="Times New Roman" w:hAnsi="Arial" w:cs="Arial"/>
          <w:b/>
          <w:bCs/>
          <w:color w:val="6C6C6C"/>
          <w:sz w:val="17"/>
          <w:szCs w:val="17"/>
        </w:rPr>
        <w:t>userA</w:t>
      </w:r>
      <w:proofErr w:type="spellEnd"/>
      <w:r w:rsidRPr="00914876">
        <w:rPr>
          <w:rFonts w:ascii="Arial" w:eastAsia="Times New Roman" w:hAnsi="Arial" w:cs="Arial"/>
          <w:color w:val="6C6C6C"/>
          <w:sz w:val="17"/>
          <w:szCs w:val="17"/>
        </w:rPr>
        <w:t> is editing. This lock is used to establish a lock hierarchy in order to perform data modifications.</w:t>
      </w:r>
    </w:p>
    <w:p w:rsidR="00792512" w:rsidRPr="00914876" w:rsidRDefault="00792512" w:rsidP="00792512">
      <w:pPr>
        <w:numPr>
          <w:ilvl w:val="0"/>
          <w:numId w:val="9"/>
        </w:numPr>
        <w:shd w:val="clear" w:color="auto" w:fill="FFFFFF"/>
        <w:spacing w:beforeAutospacing="1" w:after="0" w:afterAutospacing="1" w:line="240" w:lineRule="auto"/>
        <w:textAlignment w:val="baseline"/>
        <w:rPr>
          <w:rFonts w:ascii="Arial" w:eastAsia="Times New Roman" w:hAnsi="Arial" w:cs="Arial"/>
          <w:color w:val="6C6C6C"/>
          <w:sz w:val="17"/>
          <w:szCs w:val="17"/>
        </w:rPr>
      </w:pPr>
      <w:r w:rsidRPr="00914876">
        <w:rPr>
          <w:rFonts w:ascii="Arial" w:eastAsia="Times New Roman" w:hAnsi="Arial" w:cs="Arial"/>
          <w:color w:val="6C6C6C"/>
          <w:sz w:val="17"/>
          <w:szCs w:val="17"/>
        </w:rPr>
        <w:t>An </w:t>
      </w:r>
      <w:hyperlink r:id="rId20" w:tgtFrame="_blank" w:history="1">
        <w:r w:rsidRPr="00914876">
          <w:rPr>
            <w:rFonts w:ascii="Arial" w:eastAsia="Times New Roman" w:hAnsi="Arial" w:cs="Arial"/>
            <w:color w:val="6C6C6C"/>
            <w:sz w:val="17"/>
            <w:szCs w:val="17"/>
          </w:rPr>
          <w:t>Exclusive</w:t>
        </w:r>
      </w:hyperlink>
      <w:r w:rsidRPr="00914876">
        <w:rPr>
          <w:rFonts w:ascii="Arial" w:eastAsia="Times New Roman" w:hAnsi="Arial" w:cs="Arial"/>
          <w:color w:val="6C6C6C"/>
          <w:sz w:val="17"/>
          <w:szCs w:val="17"/>
        </w:rPr>
        <w:t> (X) lock on the row </w:t>
      </w:r>
      <w:proofErr w:type="spellStart"/>
      <w:r w:rsidRPr="00914876">
        <w:rPr>
          <w:rFonts w:ascii="Arial" w:eastAsia="Times New Roman" w:hAnsi="Arial" w:cs="Arial"/>
          <w:b/>
          <w:bCs/>
          <w:color w:val="6C6C6C"/>
          <w:sz w:val="17"/>
          <w:szCs w:val="17"/>
        </w:rPr>
        <w:t>userA</w:t>
      </w:r>
      <w:proofErr w:type="spellEnd"/>
      <w:r w:rsidRPr="00914876">
        <w:rPr>
          <w:rFonts w:ascii="Arial" w:eastAsia="Times New Roman" w:hAnsi="Arial" w:cs="Arial"/>
          <w:color w:val="6C6C6C"/>
          <w:sz w:val="17"/>
          <w:szCs w:val="17"/>
        </w:rPr>
        <w:t> is editing. This means that the session will be the only one allowed to modify that row until it releases this lock.</w:t>
      </w:r>
    </w:p>
    <w:p w:rsidR="00792512" w:rsidRPr="00914876" w:rsidRDefault="00792512" w:rsidP="00792512">
      <w:pPr>
        <w:pStyle w:val="NormalWeb"/>
        <w:shd w:val="clear" w:color="auto" w:fill="FFFFFF"/>
        <w:spacing w:before="0" w:after="0"/>
        <w:textAlignment w:val="baseline"/>
        <w:rPr>
          <w:rFonts w:ascii="Arial" w:hAnsi="Arial" w:cs="Arial"/>
          <w:color w:val="6C6C6C"/>
          <w:sz w:val="17"/>
          <w:szCs w:val="17"/>
        </w:rPr>
      </w:pPr>
      <w:r w:rsidRPr="00914876">
        <w:rPr>
          <w:rFonts w:ascii="Arial" w:hAnsi="Arial" w:cs="Arial"/>
          <w:color w:val="6C6C6C"/>
          <w:sz w:val="17"/>
          <w:szCs w:val="17"/>
        </w:rPr>
        <w:t>At the same time, </w:t>
      </w:r>
      <w:proofErr w:type="spellStart"/>
      <w:r w:rsidRPr="00914876">
        <w:rPr>
          <w:rFonts w:ascii="Arial" w:hAnsi="Arial" w:cs="Arial"/>
          <w:b/>
          <w:bCs/>
          <w:color w:val="6C6C6C"/>
          <w:sz w:val="17"/>
          <w:szCs w:val="17"/>
        </w:rPr>
        <w:t>UserB</w:t>
      </w:r>
      <w:proofErr w:type="spellEnd"/>
      <w:r w:rsidRPr="00914876">
        <w:rPr>
          <w:rFonts w:ascii="Arial" w:hAnsi="Arial" w:cs="Arial"/>
          <w:color w:val="6C6C6C"/>
          <w:sz w:val="17"/>
          <w:szCs w:val="17"/>
        </w:rPr>
        <w:t> wants to get a list of the invoices for current month and unfortunately, the invoice </w:t>
      </w:r>
      <w:proofErr w:type="spellStart"/>
      <w:r w:rsidRPr="00914876">
        <w:rPr>
          <w:rFonts w:ascii="Arial" w:hAnsi="Arial" w:cs="Arial"/>
          <w:b/>
          <w:bCs/>
          <w:color w:val="6C6C6C"/>
          <w:sz w:val="17"/>
          <w:szCs w:val="17"/>
        </w:rPr>
        <w:t>UserA</w:t>
      </w:r>
      <w:proofErr w:type="spellEnd"/>
      <w:r w:rsidRPr="00914876">
        <w:rPr>
          <w:rFonts w:ascii="Arial" w:hAnsi="Arial" w:cs="Arial"/>
          <w:color w:val="6C6C6C"/>
          <w:sz w:val="17"/>
          <w:szCs w:val="17"/>
        </w:rPr>
        <w:t> is editing sits in that list. </w:t>
      </w:r>
      <w:proofErr w:type="spellStart"/>
      <w:r w:rsidRPr="00914876">
        <w:rPr>
          <w:rFonts w:ascii="Arial" w:hAnsi="Arial" w:cs="Arial"/>
          <w:b/>
          <w:bCs/>
          <w:color w:val="6C6C6C"/>
          <w:sz w:val="17"/>
          <w:szCs w:val="17"/>
        </w:rPr>
        <w:t>UserB</w:t>
      </w:r>
      <w:r w:rsidRPr="00914876">
        <w:rPr>
          <w:rFonts w:ascii="Arial" w:hAnsi="Arial" w:cs="Arial"/>
          <w:color w:val="6C6C6C"/>
          <w:sz w:val="17"/>
          <w:szCs w:val="17"/>
        </w:rPr>
        <w:t>’s</w:t>
      </w:r>
      <w:proofErr w:type="spellEnd"/>
      <w:r w:rsidRPr="00914876">
        <w:rPr>
          <w:rFonts w:ascii="Arial" w:hAnsi="Arial" w:cs="Arial"/>
          <w:color w:val="6C6C6C"/>
          <w:sz w:val="17"/>
          <w:szCs w:val="17"/>
        </w:rPr>
        <w:t xml:space="preserve"> thread will:</w:t>
      </w:r>
    </w:p>
    <w:p w:rsidR="00792512" w:rsidRPr="00914876" w:rsidRDefault="00792512" w:rsidP="00792512">
      <w:pPr>
        <w:numPr>
          <w:ilvl w:val="0"/>
          <w:numId w:val="10"/>
        </w:numPr>
        <w:shd w:val="clear" w:color="auto" w:fill="FFFFFF"/>
        <w:spacing w:beforeAutospacing="1" w:after="0" w:afterAutospacing="1" w:line="240" w:lineRule="auto"/>
        <w:textAlignment w:val="baseline"/>
        <w:rPr>
          <w:rFonts w:ascii="Arial" w:eastAsia="Times New Roman" w:hAnsi="Arial" w:cs="Arial"/>
          <w:color w:val="6C6C6C"/>
          <w:sz w:val="17"/>
          <w:szCs w:val="17"/>
        </w:rPr>
      </w:pPr>
      <w:r w:rsidRPr="00914876">
        <w:rPr>
          <w:rFonts w:ascii="Arial" w:eastAsia="Times New Roman" w:hAnsi="Arial" w:cs="Arial"/>
          <w:color w:val="6C6C6C"/>
          <w:sz w:val="17"/>
          <w:szCs w:val="17"/>
        </w:rPr>
        <w:t>Acquire an </w:t>
      </w:r>
      <w:hyperlink r:id="rId21" w:tgtFrame="_blank" w:history="1">
        <w:r w:rsidRPr="00914876">
          <w:rPr>
            <w:rFonts w:ascii="Arial" w:eastAsia="Times New Roman" w:hAnsi="Arial" w:cs="Arial"/>
            <w:color w:val="6C6C6C"/>
            <w:sz w:val="17"/>
            <w:szCs w:val="17"/>
          </w:rPr>
          <w:t>Intent Shared</w:t>
        </w:r>
      </w:hyperlink>
      <w:r w:rsidRPr="00914876">
        <w:rPr>
          <w:rFonts w:ascii="Arial" w:eastAsia="Times New Roman" w:hAnsi="Arial" w:cs="Arial"/>
          <w:color w:val="6C6C6C"/>
          <w:sz w:val="17"/>
          <w:szCs w:val="17"/>
        </w:rPr>
        <w:t> (IS) lock on the </w:t>
      </w:r>
      <w:r w:rsidRPr="00914876">
        <w:rPr>
          <w:rFonts w:ascii="Arial" w:eastAsia="Times New Roman" w:hAnsi="Arial" w:cs="Arial"/>
          <w:b/>
          <w:bCs/>
          <w:color w:val="6C6C6C"/>
          <w:sz w:val="17"/>
          <w:szCs w:val="17"/>
        </w:rPr>
        <w:t>Invoice</w:t>
      </w:r>
      <w:r w:rsidRPr="00914876">
        <w:rPr>
          <w:rFonts w:ascii="Arial" w:eastAsia="Times New Roman" w:hAnsi="Arial" w:cs="Arial"/>
          <w:color w:val="6C6C6C"/>
          <w:sz w:val="17"/>
          <w:szCs w:val="17"/>
        </w:rPr>
        <w:t> table. This lock is used to establish a lock hierarchy in order to perform read-only operations. This will work as IX and IS on a table are </w:t>
      </w:r>
      <w:hyperlink r:id="rId22" w:tgtFrame="_blank" w:history="1">
        <w:r w:rsidRPr="00914876">
          <w:rPr>
            <w:rFonts w:ascii="Arial" w:eastAsia="Times New Roman" w:hAnsi="Arial" w:cs="Arial"/>
            <w:color w:val="6C6C6C"/>
            <w:sz w:val="17"/>
            <w:szCs w:val="17"/>
          </w:rPr>
          <w:t>compatible</w:t>
        </w:r>
      </w:hyperlink>
      <w:r w:rsidRPr="00914876">
        <w:rPr>
          <w:rFonts w:ascii="Arial" w:eastAsia="Times New Roman" w:hAnsi="Arial" w:cs="Arial"/>
          <w:color w:val="6C6C6C"/>
          <w:sz w:val="17"/>
          <w:szCs w:val="17"/>
        </w:rPr>
        <w:t>.</w:t>
      </w:r>
    </w:p>
    <w:p w:rsidR="00792512" w:rsidRPr="00914876" w:rsidRDefault="00792512" w:rsidP="00792512">
      <w:pPr>
        <w:numPr>
          <w:ilvl w:val="0"/>
          <w:numId w:val="10"/>
        </w:numPr>
        <w:shd w:val="clear" w:color="auto" w:fill="FFFFFF"/>
        <w:spacing w:beforeAutospacing="1" w:after="0" w:afterAutospacing="1" w:line="240" w:lineRule="auto"/>
        <w:textAlignment w:val="baseline"/>
        <w:rPr>
          <w:rFonts w:ascii="Arial" w:eastAsia="Times New Roman" w:hAnsi="Arial" w:cs="Arial"/>
          <w:color w:val="6C6C6C"/>
          <w:sz w:val="17"/>
          <w:szCs w:val="17"/>
        </w:rPr>
      </w:pPr>
      <w:r w:rsidRPr="00914876">
        <w:rPr>
          <w:rFonts w:ascii="Arial" w:eastAsia="Times New Roman" w:hAnsi="Arial" w:cs="Arial"/>
          <w:color w:val="6C6C6C"/>
          <w:sz w:val="17"/>
          <w:szCs w:val="17"/>
        </w:rPr>
        <w:t>Try to attempt a </w:t>
      </w:r>
      <w:hyperlink r:id="rId23" w:tgtFrame="_blank" w:history="1">
        <w:r w:rsidRPr="00914876">
          <w:rPr>
            <w:rFonts w:ascii="Arial" w:eastAsia="Times New Roman" w:hAnsi="Arial" w:cs="Arial"/>
            <w:color w:val="6C6C6C"/>
            <w:sz w:val="17"/>
            <w:szCs w:val="17"/>
          </w:rPr>
          <w:t>shared</w:t>
        </w:r>
      </w:hyperlink>
      <w:r w:rsidRPr="00914876">
        <w:rPr>
          <w:rFonts w:ascii="Arial" w:eastAsia="Times New Roman" w:hAnsi="Arial" w:cs="Arial"/>
          <w:color w:val="6C6C6C"/>
          <w:sz w:val="17"/>
          <w:szCs w:val="17"/>
        </w:rPr>
        <w:t> (S) lock on the pages needed to display the list. Among them, the page with an X lock acquired by </w:t>
      </w:r>
      <w:proofErr w:type="spellStart"/>
      <w:r w:rsidRPr="00914876">
        <w:rPr>
          <w:rFonts w:ascii="Arial" w:eastAsia="Times New Roman" w:hAnsi="Arial" w:cs="Arial"/>
          <w:b/>
          <w:bCs/>
          <w:color w:val="6C6C6C"/>
          <w:sz w:val="17"/>
          <w:szCs w:val="17"/>
        </w:rPr>
        <w:t>UserA</w:t>
      </w:r>
      <w:proofErr w:type="spellEnd"/>
      <w:r w:rsidRPr="00914876">
        <w:rPr>
          <w:rFonts w:ascii="Arial" w:eastAsia="Times New Roman" w:hAnsi="Arial" w:cs="Arial"/>
          <w:color w:val="6C6C6C"/>
          <w:sz w:val="17"/>
          <w:szCs w:val="17"/>
        </w:rPr>
        <w:t xml:space="preserve">. However, shared and exclusive locks are incompatible (even semantically). This means that </w:t>
      </w:r>
      <w:r w:rsidRPr="00914876">
        <w:rPr>
          <w:rFonts w:ascii="Arial" w:eastAsia="Times New Roman" w:hAnsi="Arial" w:cs="Arial"/>
          <w:color w:val="6C6C6C"/>
          <w:sz w:val="17"/>
          <w:szCs w:val="17"/>
        </w:rPr>
        <w:lastRenderedPageBreak/>
        <w:t>thread taking care of </w:t>
      </w:r>
      <w:proofErr w:type="spellStart"/>
      <w:r w:rsidRPr="00914876">
        <w:rPr>
          <w:rFonts w:ascii="Arial" w:eastAsia="Times New Roman" w:hAnsi="Arial" w:cs="Arial"/>
          <w:b/>
          <w:bCs/>
          <w:color w:val="6C6C6C"/>
          <w:sz w:val="17"/>
          <w:szCs w:val="17"/>
        </w:rPr>
        <w:t>UserB</w:t>
      </w:r>
      <w:r w:rsidRPr="00914876">
        <w:rPr>
          <w:rFonts w:ascii="Arial" w:eastAsia="Times New Roman" w:hAnsi="Arial" w:cs="Arial"/>
          <w:color w:val="6C6C6C"/>
          <w:sz w:val="17"/>
          <w:szCs w:val="17"/>
        </w:rPr>
        <w:t>’s</w:t>
      </w:r>
      <w:proofErr w:type="spellEnd"/>
      <w:r w:rsidRPr="00914876">
        <w:rPr>
          <w:rFonts w:ascii="Arial" w:eastAsia="Times New Roman" w:hAnsi="Arial" w:cs="Arial"/>
          <w:color w:val="6C6C6C"/>
          <w:sz w:val="17"/>
          <w:szCs w:val="17"/>
        </w:rPr>
        <w:t xml:space="preserve"> session has to wait for </w:t>
      </w:r>
      <w:proofErr w:type="spellStart"/>
      <w:r w:rsidRPr="00914876">
        <w:rPr>
          <w:rFonts w:ascii="Arial" w:eastAsia="Times New Roman" w:hAnsi="Arial" w:cs="Arial"/>
          <w:b/>
          <w:bCs/>
          <w:color w:val="6C6C6C"/>
          <w:sz w:val="17"/>
          <w:szCs w:val="17"/>
        </w:rPr>
        <w:t>UserA</w:t>
      </w:r>
      <w:r w:rsidRPr="00914876">
        <w:rPr>
          <w:rFonts w:ascii="Arial" w:eastAsia="Times New Roman" w:hAnsi="Arial" w:cs="Arial"/>
          <w:color w:val="6C6C6C"/>
          <w:sz w:val="17"/>
          <w:szCs w:val="17"/>
        </w:rPr>
        <w:t>’s</w:t>
      </w:r>
      <w:proofErr w:type="spellEnd"/>
      <w:r w:rsidRPr="00914876">
        <w:rPr>
          <w:rFonts w:ascii="Arial" w:eastAsia="Times New Roman" w:hAnsi="Arial" w:cs="Arial"/>
          <w:color w:val="6C6C6C"/>
          <w:sz w:val="17"/>
          <w:szCs w:val="17"/>
        </w:rPr>
        <w:t xml:space="preserve"> session to release this X lock. Until that happen, we can say that </w:t>
      </w:r>
      <w:proofErr w:type="spellStart"/>
      <w:r w:rsidRPr="00914876">
        <w:rPr>
          <w:rFonts w:ascii="Arial" w:eastAsia="Times New Roman" w:hAnsi="Arial" w:cs="Arial"/>
          <w:b/>
          <w:bCs/>
          <w:color w:val="6C6C6C"/>
          <w:sz w:val="17"/>
          <w:szCs w:val="17"/>
        </w:rPr>
        <w:t>UserB</w:t>
      </w:r>
      <w:r w:rsidRPr="00914876">
        <w:rPr>
          <w:rFonts w:ascii="Arial" w:eastAsia="Times New Roman" w:hAnsi="Arial" w:cs="Arial"/>
          <w:color w:val="6C6C6C"/>
          <w:sz w:val="17"/>
          <w:szCs w:val="17"/>
        </w:rPr>
        <w:t>’s</w:t>
      </w:r>
      <w:proofErr w:type="spellEnd"/>
      <w:r w:rsidRPr="00914876">
        <w:rPr>
          <w:rFonts w:ascii="Arial" w:eastAsia="Times New Roman" w:hAnsi="Arial" w:cs="Arial"/>
          <w:color w:val="6C6C6C"/>
          <w:sz w:val="17"/>
          <w:szCs w:val="17"/>
        </w:rPr>
        <w:t xml:space="preserve"> session is </w:t>
      </w:r>
      <w:r w:rsidRPr="00914876">
        <w:rPr>
          <w:rFonts w:ascii="Arial" w:eastAsia="Times New Roman" w:hAnsi="Arial" w:cs="Arial"/>
          <w:b/>
          <w:bCs/>
          <w:color w:val="6C6C6C"/>
          <w:sz w:val="17"/>
          <w:szCs w:val="17"/>
        </w:rPr>
        <w:t>blocked</w:t>
      </w:r>
      <w:r w:rsidRPr="00914876">
        <w:rPr>
          <w:rFonts w:ascii="Arial" w:eastAsia="Times New Roman" w:hAnsi="Arial" w:cs="Arial"/>
          <w:color w:val="6C6C6C"/>
          <w:sz w:val="17"/>
          <w:szCs w:val="17"/>
        </w:rPr>
        <w:t> by </w:t>
      </w:r>
      <w:proofErr w:type="spellStart"/>
      <w:r w:rsidRPr="00914876">
        <w:rPr>
          <w:rFonts w:ascii="Arial" w:eastAsia="Times New Roman" w:hAnsi="Arial" w:cs="Arial"/>
          <w:b/>
          <w:bCs/>
          <w:color w:val="6C6C6C"/>
          <w:sz w:val="17"/>
          <w:szCs w:val="17"/>
        </w:rPr>
        <w:t>UserA</w:t>
      </w:r>
      <w:r w:rsidRPr="00914876">
        <w:rPr>
          <w:rFonts w:ascii="Arial" w:eastAsia="Times New Roman" w:hAnsi="Arial" w:cs="Arial"/>
          <w:color w:val="6C6C6C"/>
          <w:sz w:val="17"/>
          <w:szCs w:val="17"/>
        </w:rPr>
        <w:t>’s</w:t>
      </w:r>
      <w:proofErr w:type="spellEnd"/>
      <w:r w:rsidRPr="00914876">
        <w:rPr>
          <w:rFonts w:ascii="Arial" w:eastAsia="Times New Roman" w:hAnsi="Arial" w:cs="Arial"/>
          <w:color w:val="6C6C6C"/>
          <w:sz w:val="17"/>
          <w:szCs w:val="17"/>
        </w:rPr>
        <w:t xml:space="preserve"> session.</w:t>
      </w:r>
    </w:p>
    <w:p w:rsidR="00792512" w:rsidRPr="00914876" w:rsidRDefault="00792512" w:rsidP="00792512">
      <w:pPr>
        <w:pStyle w:val="NormalWeb"/>
        <w:shd w:val="clear" w:color="auto" w:fill="FFFFFF"/>
        <w:textAlignment w:val="baseline"/>
        <w:rPr>
          <w:rFonts w:ascii="Arial" w:hAnsi="Arial" w:cs="Arial"/>
          <w:color w:val="6C6C6C"/>
          <w:sz w:val="17"/>
          <w:szCs w:val="17"/>
        </w:rPr>
      </w:pPr>
      <w:r w:rsidRPr="00914876">
        <w:rPr>
          <w:rFonts w:ascii="Arial" w:hAnsi="Arial" w:cs="Arial"/>
          <w:color w:val="6C6C6C"/>
          <w:sz w:val="17"/>
          <w:szCs w:val="17"/>
        </w:rPr>
        <w:t>The situation can be graphically summarized as follows:</w:t>
      </w:r>
    </w:p>
    <w:p w:rsidR="00792512" w:rsidRDefault="00792512" w:rsidP="00792512">
      <w:pPr>
        <w:pStyle w:val="NormalWeb"/>
        <w:shd w:val="clear" w:color="auto" w:fill="FFFFFF"/>
        <w:textAlignment w:val="baseline"/>
        <w:rPr>
          <w:rFonts w:ascii="Segoe UI" w:hAnsi="Segoe UI" w:cs="Segoe UI"/>
          <w:color w:val="252525"/>
          <w:sz w:val="13"/>
          <w:szCs w:val="13"/>
        </w:rPr>
      </w:pPr>
      <w:r>
        <w:rPr>
          <w:rFonts w:ascii="Segoe UI" w:hAnsi="Segoe UI" w:cs="Segoe UI"/>
          <w:noProof/>
          <w:color w:val="252525"/>
          <w:sz w:val="13"/>
          <w:szCs w:val="13"/>
        </w:rPr>
        <w:drawing>
          <wp:inline distT="0" distB="0" distL="0" distR="0">
            <wp:extent cx="2762180" cy="1574464"/>
            <wp:effectExtent l="19050" t="0" r="70" b="0"/>
            <wp:docPr id="2" name="Picture 1" descr="https://www.sqlshack.com/wp-content/uploads/2017/05/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hack.com/wp-content/uploads/2017/05/Mockup.png"/>
                    <pic:cNvPicPr>
                      <a:picLocks noChangeAspect="1" noChangeArrowheads="1"/>
                    </pic:cNvPicPr>
                  </pic:nvPicPr>
                  <pic:blipFill>
                    <a:blip r:embed="rId24"/>
                    <a:srcRect/>
                    <a:stretch>
                      <a:fillRect/>
                    </a:stretch>
                  </pic:blipFill>
                  <pic:spPr bwMode="auto">
                    <a:xfrm>
                      <a:off x="0" y="0"/>
                      <a:ext cx="2765728" cy="1576487"/>
                    </a:xfrm>
                    <a:prstGeom prst="rect">
                      <a:avLst/>
                    </a:prstGeom>
                    <a:noFill/>
                    <a:ln w="9525">
                      <a:noFill/>
                      <a:miter lim="800000"/>
                      <a:headEnd/>
                      <a:tailEnd/>
                    </a:ln>
                  </pic:spPr>
                </pic:pic>
              </a:graphicData>
            </a:graphic>
          </wp:inline>
        </w:drawing>
      </w:r>
    </w:p>
    <w:p w:rsidR="00792512" w:rsidRPr="00C913C9" w:rsidRDefault="00792512" w:rsidP="00C913C9">
      <w:pPr>
        <w:spacing w:after="0" w:line="240" w:lineRule="auto"/>
        <w:rPr>
          <w:rFonts w:ascii="Arial" w:eastAsia="Times New Roman" w:hAnsi="Arial" w:cs="Arial"/>
          <w:color w:val="6C6C6C"/>
          <w:sz w:val="17"/>
          <w:szCs w:val="17"/>
        </w:rPr>
      </w:pPr>
      <w:r w:rsidRPr="00C913C9">
        <w:rPr>
          <w:rFonts w:ascii="Arial" w:eastAsia="Times New Roman" w:hAnsi="Arial" w:cs="Arial"/>
          <w:color w:val="6C6C6C"/>
          <w:sz w:val="17"/>
          <w:szCs w:val="17"/>
        </w:rPr>
        <w:t>This situation will end as soon as the </w:t>
      </w:r>
      <w:r w:rsidRPr="00C913C9">
        <w:rPr>
          <w:rFonts w:ascii="Arial" w:eastAsia="Times New Roman" w:hAnsi="Arial" w:cs="Arial"/>
          <w:b/>
          <w:bCs/>
          <w:color w:val="6C6C6C"/>
          <w:sz w:val="17"/>
          <w:szCs w:val="17"/>
        </w:rPr>
        <w:t>UPDATE</w:t>
      </w:r>
      <w:r w:rsidRPr="00C913C9">
        <w:rPr>
          <w:rFonts w:ascii="Arial" w:eastAsia="Times New Roman" w:hAnsi="Arial" w:cs="Arial"/>
          <w:color w:val="6C6C6C"/>
          <w:sz w:val="17"/>
          <w:szCs w:val="17"/>
        </w:rPr>
        <w:t> query has been completed and </w:t>
      </w:r>
      <w:proofErr w:type="spellStart"/>
      <w:r w:rsidRPr="00C913C9">
        <w:rPr>
          <w:rFonts w:ascii="Arial" w:eastAsia="Times New Roman" w:hAnsi="Arial" w:cs="Arial"/>
          <w:b/>
          <w:bCs/>
          <w:color w:val="6C6C6C"/>
          <w:sz w:val="17"/>
          <w:szCs w:val="17"/>
        </w:rPr>
        <w:t>UserA</w:t>
      </w:r>
      <w:proofErr w:type="spellEnd"/>
      <w:r w:rsidRPr="00C913C9">
        <w:rPr>
          <w:rFonts w:ascii="Arial" w:eastAsia="Times New Roman" w:hAnsi="Arial" w:cs="Arial"/>
          <w:color w:val="6C6C6C"/>
          <w:sz w:val="17"/>
          <w:szCs w:val="17"/>
        </w:rPr>
        <w:t> has committed their transaction.</w:t>
      </w:r>
    </w:p>
    <w:p w:rsidR="00792512" w:rsidRDefault="00792512" w:rsidP="00C913C9">
      <w:pPr>
        <w:spacing w:after="0" w:line="240" w:lineRule="auto"/>
        <w:rPr>
          <w:rFonts w:ascii="Arial" w:eastAsia="Times New Roman" w:hAnsi="Arial" w:cs="Arial"/>
          <w:color w:val="6C6C6C"/>
          <w:sz w:val="17"/>
          <w:szCs w:val="17"/>
        </w:rPr>
      </w:pPr>
      <w:r w:rsidRPr="00C913C9">
        <w:rPr>
          <w:rFonts w:ascii="Arial" w:eastAsia="Times New Roman" w:hAnsi="Arial" w:cs="Arial"/>
          <w:color w:val="6C6C6C"/>
          <w:sz w:val="17"/>
          <w:szCs w:val="17"/>
        </w:rPr>
        <w:t>As we may expect, we can encounter a lot more complex situations, involving a session holding multiple locks on multiple resources.</w:t>
      </w:r>
    </w:p>
    <w:p w:rsidR="00A230AD" w:rsidRDefault="00A230AD" w:rsidP="00C913C9">
      <w:pPr>
        <w:spacing w:after="0" w:line="240" w:lineRule="auto"/>
        <w:rPr>
          <w:rFonts w:ascii="Arial" w:eastAsia="Times New Roman" w:hAnsi="Arial" w:cs="Arial"/>
          <w:color w:val="6C6C6C"/>
          <w:sz w:val="17"/>
          <w:szCs w:val="17"/>
        </w:rPr>
      </w:pPr>
    </w:p>
    <w:p w:rsidR="00A230AD" w:rsidRPr="00A230AD" w:rsidRDefault="00A230AD" w:rsidP="00A230AD">
      <w:pPr>
        <w:pStyle w:val="NormalWeb"/>
        <w:shd w:val="clear" w:color="auto" w:fill="FFFFFF"/>
        <w:textAlignment w:val="baseline"/>
        <w:rPr>
          <w:rFonts w:ascii="Arial" w:hAnsi="Arial" w:cs="Arial"/>
          <w:color w:val="6C6C6C"/>
          <w:sz w:val="17"/>
          <w:szCs w:val="17"/>
        </w:rPr>
      </w:pPr>
      <w:r w:rsidRPr="00A230AD">
        <w:rPr>
          <w:rFonts w:ascii="Arial" w:hAnsi="Arial" w:cs="Arial"/>
          <w:color w:val="6C6C6C"/>
          <w:sz w:val="17"/>
          <w:szCs w:val="17"/>
        </w:rPr>
        <w:t>Although it’s based on the same principles, deadlocks are a different from blocking. Actually, when a deadlock situation happens, there is no identifiable head blocker as both sessions implied holds incompatible locks on objects the other session needs to access. It’s a circular blocking chain.</w:t>
      </w:r>
    </w:p>
    <w:p w:rsidR="00A230AD" w:rsidRPr="00A230AD" w:rsidRDefault="00A230AD" w:rsidP="00A230AD">
      <w:pPr>
        <w:pStyle w:val="NormalWeb"/>
        <w:shd w:val="clear" w:color="auto" w:fill="FFFFFF"/>
        <w:textAlignment w:val="baseline"/>
        <w:rPr>
          <w:rFonts w:ascii="Arial" w:hAnsi="Arial" w:cs="Arial"/>
          <w:color w:val="6C6C6C"/>
          <w:sz w:val="17"/>
          <w:szCs w:val="17"/>
        </w:rPr>
      </w:pPr>
      <w:r w:rsidRPr="00A230AD">
        <w:rPr>
          <w:rFonts w:ascii="Arial" w:hAnsi="Arial" w:cs="Arial"/>
          <w:color w:val="6C6C6C"/>
          <w:sz w:val="17"/>
          <w:szCs w:val="17"/>
        </w:rPr>
        <w:t>For better understanding, we will go back to the situation we used for blocking presentation and add some complexity to that situation.</w:t>
      </w:r>
    </w:p>
    <w:p w:rsidR="00A230AD" w:rsidRPr="00A230AD" w:rsidRDefault="00A230AD" w:rsidP="00A230AD">
      <w:pPr>
        <w:pStyle w:val="NormalWeb"/>
        <w:shd w:val="clear" w:color="auto" w:fill="FFFFFF"/>
        <w:spacing w:before="0" w:after="0"/>
        <w:textAlignment w:val="baseline"/>
        <w:rPr>
          <w:rFonts w:ascii="Arial" w:hAnsi="Arial" w:cs="Arial"/>
          <w:color w:val="6C6C6C"/>
          <w:sz w:val="17"/>
          <w:szCs w:val="17"/>
        </w:rPr>
      </w:pPr>
      <w:r w:rsidRPr="00A230AD">
        <w:rPr>
          <w:rFonts w:ascii="Arial" w:hAnsi="Arial" w:cs="Arial"/>
          <w:color w:val="6C6C6C"/>
          <w:sz w:val="17"/>
          <w:szCs w:val="17"/>
        </w:rPr>
        <w:t>Let’s say that in order to modify a row in </w:t>
      </w:r>
      <w:r w:rsidRPr="00A230AD">
        <w:rPr>
          <w:rFonts w:ascii="Arial" w:hAnsi="Arial" w:cs="Arial"/>
          <w:b/>
          <w:bCs/>
          <w:color w:val="6C6C6C"/>
          <w:sz w:val="17"/>
          <w:szCs w:val="17"/>
        </w:rPr>
        <w:t>Invoice</w:t>
      </w:r>
      <w:r w:rsidRPr="00A230AD">
        <w:rPr>
          <w:rFonts w:ascii="Arial" w:hAnsi="Arial" w:cs="Arial"/>
          <w:color w:val="6C6C6C"/>
          <w:sz w:val="17"/>
          <w:szCs w:val="17"/>
        </w:rPr>
        <w:t xml:space="preserve"> table, </w:t>
      </w:r>
      <w:proofErr w:type="spellStart"/>
      <w:r w:rsidRPr="00A230AD">
        <w:rPr>
          <w:rFonts w:ascii="Arial" w:hAnsi="Arial" w:cs="Arial"/>
          <w:color w:val="6C6C6C"/>
          <w:sz w:val="17"/>
          <w:szCs w:val="17"/>
        </w:rPr>
        <w:t>UserA</w:t>
      </w:r>
      <w:proofErr w:type="spellEnd"/>
      <w:r w:rsidRPr="00A230AD">
        <w:rPr>
          <w:rFonts w:ascii="Arial" w:hAnsi="Arial" w:cs="Arial"/>
          <w:color w:val="6C6C6C"/>
          <w:sz w:val="17"/>
          <w:szCs w:val="17"/>
        </w:rPr>
        <w:t xml:space="preserve"> must also read from an </w:t>
      </w:r>
      <w:proofErr w:type="spellStart"/>
      <w:r w:rsidRPr="00A230AD">
        <w:rPr>
          <w:rFonts w:ascii="Arial" w:hAnsi="Arial" w:cs="Arial"/>
          <w:b/>
          <w:bCs/>
          <w:color w:val="6C6C6C"/>
          <w:sz w:val="17"/>
          <w:szCs w:val="17"/>
        </w:rPr>
        <w:t>InvoiceDetails</w:t>
      </w:r>
      <w:proofErr w:type="spellEnd"/>
      <w:r w:rsidRPr="00A230AD">
        <w:rPr>
          <w:rFonts w:ascii="Arial" w:hAnsi="Arial" w:cs="Arial"/>
          <w:color w:val="6C6C6C"/>
          <w:sz w:val="17"/>
          <w:szCs w:val="17"/>
        </w:rPr>
        <w:t> table to get the total that is billed to customer. Let’s say that, no matter the reason, </w:t>
      </w:r>
      <w:proofErr w:type="spellStart"/>
      <w:r w:rsidRPr="00A230AD">
        <w:rPr>
          <w:rFonts w:ascii="Arial" w:hAnsi="Arial" w:cs="Arial"/>
          <w:b/>
          <w:bCs/>
          <w:color w:val="6C6C6C"/>
          <w:sz w:val="17"/>
          <w:szCs w:val="17"/>
        </w:rPr>
        <w:t>UserB</w:t>
      </w:r>
      <w:proofErr w:type="spellEnd"/>
      <w:r w:rsidRPr="00A230AD">
        <w:rPr>
          <w:rFonts w:ascii="Arial" w:hAnsi="Arial" w:cs="Arial"/>
          <w:color w:val="6C6C6C"/>
          <w:sz w:val="17"/>
          <w:szCs w:val="17"/>
        </w:rPr>
        <w:t> has already acquired an exclusive lock on a page containing a row of </w:t>
      </w:r>
      <w:proofErr w:type="spellStart"/>
      <w:r w:rsidRPr="00A230AD">
        <w:rPr>
          <w:rFonts w:ascii="Arial" w:hAnsi="Arial" w:cs="Arial"/>
          <w:b/>
          <w:bCs/>
          <w:color w:val="6C6C6C"/>
          <w:sz w:val="17"/>
          <w:szCs w:val="17"/>
        </w:rPr>
        <w:t>InvoiceDetails</w:t>
      </w:r>
      <w:proofErr w:type="spellEnd"/>
      <w:r w:rsidRPr="00A230AD">
        <w:rPr>
          <w:rFonts w:ascii="Arial" w:hAnsi="Arial" w:cs="Arial"/>
          <w:color w:val="6C6C6C"/>
          <w:sz w:val="17"/>
          <w:szCs w:val="17"/>
        </w:rPr>
        <w:t> table that </w:t>
      </w:r>
      <w:proofErr w:type="spellStart"/>
      <w:r w:rsidRPr="00A230AD">
        <w:rPr>
          <w:rFonts w:ascii="Arial" w:hAnsi="Arial" w:cs="Arial"/>
          <w:b/>
          <w:bCs/>
          <w:color w:val="6C6C6C"/>
          <w:sz w:val="17"/>
          <w:szCs w:val="17"/>
        </w:rPr>
        <w:t>UserA</w:t>
      </w:r>
      <w:proofErr w:type="spellEnd"/>
      <w:r w:rsidRPr="00A230AD">
        <w:rPr>
          <w:rFonts w:ascii="Arial" w:hAnsi="Arial" w:cs="Arial"/>
          <w:color w:val="6C6C6C"/>
          <w:sz w:val="17"/>
          <w:szCs w:val="17"/>
        </w:rPr>
        <w:t> needs to read.</w:t>
      </w:r>
    </w:p>
    <w:p w:rsidR="00A230AD" w:rsidRPr="00A230AD" w:rsidRDefault="00A230AD" w:rsidP="00A230AD">
      <w:pPr>
        <w:pStyle w:val="NormalWeb"/>
        <w:shd w:val="clear" w:color="auto" w:fill="FFFFFF"/>
        <w:spacing w:before="0" w:after="0"/>
        <w:textAlignment w:val="baseline"/>
        <w:rPr>
          <w:rFonts w:ascii="Arial" w:hAnsi="Arial" w:cs="Arial"/>
          <w:color w:val="6C6C6C"/>
          <w:sz w:val="17"/>
          <w:szCs w:val="17"/>
        </w:rPr>
      </w:pPr>
      <w:r w:rsidRPr="00A230AD">
        <w:rPr>
          <w:rFonts w:ascii="Arial" w:hAnsi="Arial" w:cs="Arial"/>
          <w:color w:val="6C6C6C"/>
          <w:sz w:val="17"/>
          <w:szCs w:val="17"/>
        </w:rPr>
        <w:t>In such a case, we are in the situation depicted by following figure. (As a reminder, green is used to refer to </w:t>
      </w:r>
      <w:proofErr w:type="spellStart"/>
      <w:r w:rsidRPr="00A230AD">
        <w:rPr>
          <w:rFonts w:ascii="Arial" w:hAnsi="Arial" w:cs="Arial"/>
          <w:b/>
          <w:bCs/>
          <w:color w:val="6C6C6C"/>
          <w:sz w:val="17"/>
          <w:szCs w:val="17"/>
        </w:rPr>
        <w:t>UserA</w:t>
      </w:r>
      <w:proofErr w:type="spellEnd"/>
      <w:r w:rsidRPr="00A230AD">
        <w:rPr>
          <w:rFonts w:ascii="Arial" w:hAnsi="Arial" w:cs="Arial"/>
          <w:color w:val="6C6C6C"/>
          <w:sz w:val="17"/>
          <w:szCs w:val="17"/>
        </w:rPr>
        <w:t> and orange for </w:t>
      </w:r>
      <w:proofErr w:type="spellStart"/>
      <w:r w:rsidRPr="00A230AD">
        <w:rPr>
          <w:rFonts w:ascii="Arial" w:hAnsi="Arial" w:cs="Arial"/>
          <w:b/>
          <w:bCs/>
          <w:color w:val="6C6C6C"/>
          <w:sz w:val="17"/>
          <w:szCs w:val="17"/>
        </w:rPr>
        <w:t>UserB</w:t>
      </w:r>
      <w:proofErr w:type="spellEnd"/>
      <w:r w:rsidRPr="00A230AD">
        <w:rPr>
          <w:rFonts w:ascii="Arial" w:hAnsi="Arial" w:cs="Arial"/>
          <w:color w:val="6C6C6C"/>
          <w:sz w:val="17"/>
          <w:szCs w:val="17"/>
        </w:rPr>
        <w:t>)</w:t>
      </w:r>
    </w:p>
    <w:p w:rsidR="00A230AD" w:rsidRPr="00A230AD" w:rsidRDefault="00A230AD" w:rsidP="00A230AD">
      <w:pPr>
        <w:pStyle w:val="NormalWeb"/>
        <w:shd w:val="clear" w:color="auto" w:fill="FFFFFF"/>
        <w:textAlignment w:val="baseline"/>
        <w:rPr>
          <w:rFonts w:ascii="Arial" w:hAnsi="Arial" w:cs="Arial"/>
          <w:color w:val="6C6C6C"/>
          <w:sz w:val="17"/>
          <w:szCs w:val="17"/>
        </w:rPr>
      </w:pPr>
      <w:r w:rsidRPr="00A230AD">
        <w:rPr>
          <w:rFonts w:ascii="Arial" w:hAnsi="Arial" w:cs="Arial"/>
          <w:color w:val="6C6C6C"/>
          <w:sz w:val="17"/>
          <w:szCs w:val="17"/>
        </w:rPr>
        <w:drawing>
          <wp:inline distT="0" distB="0" distL="0" distR="0">
            <wp:extent cx="3276095" cy="2205049"/>
            <wp:effectExtent l="19050" t="0" r="505" b="0"/>
            <wp:docPr id="3" name="Picture 3" descr="https://www.sqlshack.com/wp-content/uploads/2017/05/Image_3-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qlshack.com/wp-content/uploads/2017/05/Image_3-1a.png"/>
                    <pic:cNvPicPr>
                      <a:picLocks noChangeAspect="1" noChangeArrowheads="1"/>
                    </pic:cNvPicPr>
                  </pic:nvPicPr>
                  <pic:blipFill>
                    <a:blip r:embed="rId25"/>
                    <a:srcRect/>
                    <a:stretch>
                      <a:fillRect/>
                    </a:stretch>
                  </pic:blipFill>
                  <pic:spPr bwMode="auto">
                    <a:xfrm>
                      <a:off x="0" y="0"/>
                      <a:ext cx="3276558" cy="2205361"/>
                    </a:xfrm>
                    <a:prstGeom prst="rect">
                      <a:avLst/>
                    </a:prstGeom>
                    <a:noFill/>
                    <a:ln w="9525">
                      <a:noFill/>
                      <a:miter lim="800000"/>
                      <a:headEnd/>
                      <a:tailEnd/>
                    </a:ln>
                  </pic:spPr>
                </pic:pic>
              </a:graphicData>
            </a:graphic>
          </wp:inline>
        </w:drawing>
      </w:r>
    </w:p>
    <w:p w:rsidR="00A230AD" w:rsidRDefault="00A230AD" w:rsidP="00A230AD">
      <w:pPr>
        <w:pStyle w:val="NormalWeb"/>
        <w:shd w:val="clear" w:color="auto" w:fill="FFFFFF"/>
        <w:textAlignment w:val="baseline"/>
        <w:rPr>
          <w:rFonts w:ascii="Arial" w:hAnsi="Arial" w:cs="Arial"/>
          <w:color w:val="6C6C6C"/>
          <w:sz w:val="17"/>
          <w:szCs w:val="17"/>
        </w:rPr>
      </w:pPr>
      <w:r w:rsidRPr="00A230AD">
        <w:rPr>
          <w:rFonts w:ascii="Arial" w:hAnsi="Arial" w:cs="Arial"/>
          <w:color w:val="6C6C6C"/>
          <w:sz w:val="17"/>
          <w:szCs w:val="17"/>
        </w:rPr>
        <w:t>As you can see in the figure above, both threads are waiting for a lock that won’t be ever released as the activity of one is suspended until the other releases its acquired locks. There can be more compli</w:t>
      </w:r>
      <w:r>
        <w:rPr>
          <w:rFonts w:ascii="Arial" w:hAnsi="Arial" w:cs="Arial"/>
          <w:color w:val="6C6C6C"/>
          <w:sz w:val="17"/>
          <w:szCs w:val="17"/>
        </w:rPr>
        <w:t>cated in real life situations.</w:t>
      </w:r>
    </w:p>
    <w:p w:rsidR="00601EF3" w:rsidRPr="00601EF3" w:rsidRDefault="00601EF3" w:rsidP="00601EF3">
      <w:pPr>
        <w:shd w:val="clear" w:color="auto" w:fill="FFFFFF"/>
        <w:spacing w:before="100" w:beforeAutospacing="1" w:after="100" w:afterAutospacing="1" w:line="240" w:lineRule="auto"/>
        <w:textAlignment w:val="baseline"/>
        <w:rPr>
          <w:rFonts w:ascii="Arial" w:eastAsia="Times New Roman" w:hAnsi="Arial" w:cs="Arial"/>
          <w:color w:val="6C6C6C"/>
          <w:sz w:val="17"/>
          <w:szCs w:val="17"/>
        </w:rPr>
      </w:pPr>
      <w:r w:rsidRPr="00601EF3">
        <w:rPr>
          <w:rFonts w:ascii="Arial" w:eastAsia="Times New Roman" w:hAnsi="Arial" w:cs="Arial"/>
          <w:color w:val="6C6C6C"/>
          <w:sz w:val="17"/>
          <w:szCs w:val="17"/>
        </w:rPr>
        <w:t>Here is some further information about the deadlock monitor thread:</w:t>
      </w:r>
    </w:p>
    <w:p w:rsidR="00601EF3" w:rsidRPr="00601EF3" w:rsidRDefault="00601EF3" w:rsidP="00601EF3">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6C6C6C"/>
          <w:sz w:val="17"/>
          <w:szCs w:val="17"/>
        </w:rPr>
      </w:pPr>
      <w:r w:rsidRPr="00601EF3">
        <w:rPr>
          <w:rFonts w:ascii="Arial" w:eastAsia="Times New Roman" w:hAnsi="Arial" w:cs="Arial"/>
          <w:color w:val="6C6C6C"/>
          <w:sz w:val="17"/>
          <w:szCs w:val="17"/>
        </w:rPr>
        <w:lastRenderedPageBreak/>
        <w:t>It runs every 5 seconds by default</w:t>
      </w:r>
    </w:p>
    <w:p w:rsidR="00601EF3" w:rsidRPr="00601EF3" w:rsidRDefault="00601EF3" w:rsidP="00601EF3">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6C6C6C"/>
          <w:sz w:val="17"/>
          <w:szCs w:val="17"/>
        </w:rPr>
      </w:pPr>
      <w:r w:rsidRPr="00601EF3">
        <w:rPr>
          <w:rFonts w:ascii="Arial" w:eastAsia="Times New Roman" w:hAnsi="Arial" w:cs="Arial"/>
          <w:color w:val="6C6C6C"/>
          <w:sz w:val="17"/>
          <w:szCs w:val="17"/>
        </w:rPr>
        <w:t>When it detects a deadlock, this interval falls from 5 seconds to as low as 100 milliseconds based on frequency of deadlock occurrences</w:t>
      </w:r>
    </w:p>
    <w:p w:rsidR="00601EF3" w:rsidRPr="00601EF3" w:rsidRDefault="00601EF3" w:rsidP="00601EF3">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6C6C6C"/>
          <w:sz w:val="17"/>
          <w:szCs w:val="17"/>
        </w:rPr>
      </w:pPr>
      <w:r w:rsidRPr="00601EF3">
        <w:rPr>
          <w:rFonts w:ascii="Arial" w:eastAsia="Times New Roman" w:hAnsi="Arial" w:cs="Arial"/>
          <w:color w:val="6C6C6C"/>
          <w:sz w:val="17"/>
          <w:szCs w:val="17"/>
        </w:rPr>
        <w:t>When it finally finds no deadlock, it put the interval to its default of 5 seconds</w:t>
      </w:r>
    </w:p>
    <w:p w:rsidR="00601EF3" w:rsidRPr="00601EF3" w:rsidRDefault="00601EF3" w:rsidP="00601EF3">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6C6C6C"/>
          <w:sz w:val="17"/>
          <w:szCs w:val="17"/>
        </w:rPr>
      </w:pPr>
      <w:r w:rsidRPr="00601EF3">
        <w:rPr>
          <w:rFonts w:ascii="Arial" w:eastAsia="Times New Roman" w:hAnsi="Arial" w:cs="Arial"/>
          <w:color w:val="6C6C6C"/>
          <w:sz w:val="17"/>
          <w:szCs w:val="17"/>
        </w:rPr>
        <w:t>Once the deadlock victim is chosen, it will roll back the transaction of this victim and return a 1205 error message to user. The error message looks like follows</w:t>
      </w:r>
    </w:p>
    <w:p w:rsidR="00601EF3" w:rsidRPr="00601EF3" w:rsidRDefault="00601EF3" w:rsidP="00601EF3">
      <w:pPr>
        <w:shd w:val="clear" w:color="auto" w:fill="FFFFFF"/>
        <w:spacing w:before="100" w:beforeAutospacing="1" w:after="100" w:afterAutospacing="1" w:line="240" w:lineRule="auto"/>
        <w:ind w:left="720"/>
        <w:textAlignment w:val="baseline"/>
        <w:rPr>
          <w:rFonts w:ascii="Arial" w:eastAsia="Times New Roman" w:hAnsi="Arial" w:cs="Arial"/>
          <w:color w:val="6C6C6C"/>
          <w:sz w:val="17"/>
          <w:szCs w:val="17"/>
        </w:rPr>
      </w:pPr>
      <w:r w:rsidRPr="00601EF3">
        <w:rPr>
          <w:rFonts w:ascii="Arial" w:eastAsia="Times New Roman" w:hAnsi="Arial" w:cs="Arial"/>
          <w:color w:val="6C6C6C"/>
          <w:sz w:val="17"/>
          <w:szCs w:val="17"/>
        </w:rPr>
        <w:t>Transaction (Process ID 89) was deadlocked on resources with another process and has been chosen as the deadlock victim. Rerun the transaction.</w:t>
      </w:r>
    </w:p>
    <w:p w:rsidR="00792512" w:rsidRPr="00F9487B" w:rsidRDefault="00601EF3" w:rsidP="009D0187">
      <w:pPr>
        <w:numPr>
          <w:ilvl w:val="0"/>
          <w:numId w:val="11"/>
        </w:numPr>
        <w:shd w:val="clear" w:color="auto" w:fill="FFFFFF"/>
        <w:spacing w:beforeAutospacing="1" w:after="0" w:afterAutospacing="1" w:line="240" w:lineRule="auto"/>
        <w:textAlignment w:val="baseline"/>
        <w:rPr>
          <w:rFonts w:ascii="Arial" w:eastAsia="Times New Roman" w:hAnsi="Arial" w:cs="Arial"/>
          <w:color w:val="548DD4" w:themeColor="text2" w:themeTint="99"/>
          <w:sz w:val="17"/>
          <w:szCs w:val="17"/>
        </w:rPr>
      </w:pPr>
      <w:r w:rsidRPr="00601EF3">
        <w:rPr>
          <w:rFonts w:ascii="Arial" w:eastAsia="Times New Roman" w:hAnsi="Arial" w:cs="Arial"/>
          <w:color w:val="6C6C6C"/>
          <w:sz w:val="17"/>
          <w:szCs w:val="17"/>
        </w:rPr>
        <w:t>By default, the deadlock victim is chosen based on the estimated amount of resource consumption for rolling back. It’s the least expensive one that is chosen. We can use </w:t>
      </w:r>
      <w:r w:rsidRPr="00F9487B">
        <w:rPr>
          <w:rFonts w:ascii="Arial" w:eastAsia="Times New Roman" w:hAnsi="Arial" w:cs="Arial"/>
          <w:color w:val="6C6C6C"/>
          <w:sz w:val="17"/>
          <w:szCs w:val="17"/>
        </w:rPr>
        <w:t>SET DEADLOCK_PRIORITY &lt;Value&gt;</w:t>
      </w:r>
      <w:r w:rsidRPr="00601EF3">
        <w:rPr>
          <w:rFonts w:ascii="Arial" w:eastAsia="Times New Roman" w:hAnsi="Arial" w:cs="Arial"/>
          <w:color w:val="6C6C6C"/>
          <w:sz w:val="17"/>
          <w:szCs w:val="17"/>
        </w:rPr>
        <w:t>statement to influence the choice of deadlock victim</w:t>
      </w:r>
      <w:r w:rsidR="00F9487B" w:rsidRPr="00F9487B">
        <w:rPr>
          <w:rFonts w:ascii="Arial" w:eastAsia="Times New Roman" w:hAnsi="Arial" w:cs="Arial"/>
          <w:color w:val="6C6C6C"/>
          <w:sz w:val="17"/>
          <w:szCs w:val="17"/>
        </w:rPr>
        <w:t>.</w:t>
      </w:r>
    </w:p>
    <w:p w:rsidR="009D0187" w:rsidRPr="00211B25" w:rsidRDefault="009D0187" w:rsidP="009D0187">
      <w:pPr>
        <w:spacing w:after="0" w:line="240" w:lineRule="auto"/>
        <w:rPr>
          <w:rFonts w:ascii="Arial" w:eastAsia="Times New Roman" w:hAnsi="Arial" w:cs="Arial"/>
          <w:color w:val="6C6C6C"/>
          <w:sz w:val="17"/>
          <w:szCs w:val="17"/>
        </w:rPr>
      </w:pPr>
    </w:p>
    <w:p w:rsidR="009D0187" w:rsidRPr="00411BD9" w:rsidRDefault="009D0187" w:rsidP="009D0187">
      <w:pPr>
        <w:spacing w:after="0" w:line="240" w:lineRule="auto"/>
        <w:rPr>
          <w:rFonts w:ascii="Arial" w:eastAsia="Times New Roman" w:hAnsi="Arial" w:cs="Arial"/>
          <w:color w:val="548DD4" w:themeColor="text2" w:themeTint="99"/>
          <w:sz w:val="17"/>
          <w:szCs w:val="17"/>
        </w:rPr>
      </w:pPr>
      <w:r w:rsidRPr="00411BD9">
        <w:rPr>
          <w:rFonts w:ascii="Arial" w:eastAsia="Times New Roman" w:hAnsi="Arial" w:cs="Arial"/>
          <w:color w:val="548DD4" w:themeColor="text2" w:themeTint="99"/>
          <w:sz w:val="17"/>
          <w:szCs w:val="17"/>
        </w:rPr>
        <w:t xml:space="preserve">SQL Grouping Sets and Common Table </w:t>
      </w:r>
      <w:proofErr w:type="gramStart"/>
      <w:r w:rsidRPr="00411BD9">
        <w:rPr>
          <w:rFonts w:ascii="Arial" w:eastAsia="Times New Roman" w:hAnsi="Arial" w:cs="Arial"/>
          <w:color w:val="548DD4" w:themeColor="text2" w:themeTint="99"/>
          <w:sz w:val="17"/>
          <w:szCs w:val="17"/>
        </w:rPr>
        <w:t>Expressions</w:t>
      </w:r>
      <w:r w:rsidR="002263EB" w:rsidRPr="00411BD9">
        <w:rPr>
          <w:rFonts w:ascii="Arial" w:eastAsia="Times New Roman" w:hAnsi="Arial" w:cs="Arial"/>
          <w:color w:val="548DD4" w:themeColor="text2" w:themeTint="99"/>
          <w:sz w:val="17"/>
          <w:szCs w:val="17"/>
        </w:rPr>
        <w:t>(</w:t>
      </w:r>
      <w:proofErr w:type="gramEnd"/>
      <w:r w:rsidR="002263EB" w:rsidRPr="00411BD9">
        <w:rPr>
          <w:rFonts w:ascii="Arial" w:eastAsia="Times New Roman" w:hAnsi="Arial" w:cs="Arial"/>
          <w:color w:val="548DD4" w:themeColor="text2" w:themeTint="99"/>
          <w:sz w:val="17"/>
          <w:szCs w:val="17"/>
        </w:rPr>
        <w:t>CTE)</w:t>
      </w:r>
      <w:r w:rsidR="004A27DF" w:rsidRPr="00411BD9">
        <w:rPr>
          <w:rFonts w:ascii="Arial" w:eastAsia="Times New Roman" w:hAnsi="Arial" w:cs="Arial"/>
          <w:color w:val="548DD4" w:themeColor="text2" w:themeTint="99"/>
          <w:sz w:val="17"/>
          <w:szCs w:val="17"/>
        </w:rPr>
        <w:t xml:space="preserve"> :</w:t>
      </w:r>
    </w:p>
    <w:p w:rsidR="00F9487B" w:rsidRPr="00935C5B" w:rsidRDefault="00F9487B" w:rsidP="009D0187">
      <w:pPr>
        <w:spacing w:after="0" w:line="240" w:lineRule="auto"/>
        <w:rPr>
          <w:rFonts w:ascii="Arial" w:eastAsia="Times New Roman" w:hAnsi="Arial" w:cs="Arial"/>
          <w:color w:val="548DD4" w:themeColor="text2" w:themeTint="99"/>
          <w:sz w:val="17"/>
          <w:szCs w:val="17"/>
        </w:rPr>
      </w:pPr>
    </w:p>
    <w:p w:rsidR="00411BD9" w:rsidRPr="00935C5B" w:rsidRDefault="00411BD9" w:rsidP="009D0187">
      <w:pPr>
        <w:spacing w:after="0" w:line="240" w:lineRule="auto"/>
        <w:rPr>
          <w:rFonts w:ascii="Arial" w:eastAsia="Times New Roman" w:hAnsi="Arial" w:cs="Arial"/>
          <w:color w:val="548DD4" w:themeColor="text2" w:themeTint="99"/>
          <w:sz w:val="17"/>
          <w:szCs w:val="17"/>
        </w:rPr>
      </w:pPr>
      <w:r w:rsidRPr="00935C5B">
        <w:rPr>
          <w:rFonts w:ascii="Arial" w:eastAsia="Times New Roman" w:hAnsi="Arial" w:cs="Arial"/>
          <w:color w:val="548DD4" w:themeColor="text2" w:themeTint="99"/>
          <w:sz w:val="17"/>
          <w:szCs w:val="17"/>
        </w:rPr>
        <w:t>SQL Grouping Sets:</w:t>
      </w:r>
    </w:p>
    <w:p w:rsidR="00411BD9" w:rsidRDefault="00411BD9" w:rsidP="009D0187">
      <w:pPr>
        <w:spacing w:after="0" w:line="240" w:lineRule="auto"/>
        <w:rPr>
          <w:rFonts w:ascii="Arial" w:eastAsia="Times New Roman" w:hAnsi="Arial" w:cs="Arial"/>
          <w:color w:val="6C6C6C"/>
          <w:sz w:val="17"/>
          <w:szCs w:val="17"/>
        </w:rPr>
      </w:pPr>
      <w:r w:rsidRPr="00D73C9C">
        <w:rPr>
          <w:rFonts w:ascii="Arial" w:eastAsia="Times New Roman" w:hAnsi="Arial" w:cs="Arial"/>
          <w:color w:val="6C6C6C"/>
          <w:sz w:val="17"/>
          <w:szCs w:val="17"/>
        </w:rPr>
        <w:t>By definition, a grouping set is a group of columns by which you group. Typically, a single query with an aggregate defines a single grouping set.</w:t>
      </w:r>
    </w:p>
    <w:p w:rsidR="004F576B" w:rsidRDefault="004F576B" w:rsidP="009D0187">
      <w:pPr>
        <w:spacing w:after="0" w:line="240" w:lineRule="auto"/>
        <w:rPr>
          <w:rFonts w:ascii="Arial" w:eastAsia="Times New Roman" w:hAnsi="Arial" w:cs="Arial"/>
          <w:color w:val="6C6C6C"/>
          <w:sz w:val="17"/>
          <w:szCs w:val="17"/>
        </w:rPr>
      </w:pPr>
    </w:p>
    <w:p w:rsidR="004F576B" w:rsidRDefault="006D3A7B" w:rsidP="009D0187">
      <w:pPr>
        <w:spacing w:after="0" w:line="240" w:lineRule="auto"/>
        <w:rPr>
          <w:rFonts w:ascii="Arial" w:eastAsia="Times New Roman" w:hAnsi="Arial" w:cs="Arial"/>
          <w:color w:val="6C6C6C"/>
          <w:sz w:val="17"/>
          <w:szCs w:val="17"/>
        </w:rPr>
      </w:pPr>
      <w:r>
        <w:rPr>
          <w:rFonts w:ascii="Arial" w:eastAsia="Times New Roman" w:hAnsi="Arial" w:cs="Arial"/>
          <w:color w:val="548DD4" w:themeColor="text2" w:themeTint="99"/>
          <w:sz w:val="17"/>
          <w:szCs w:val="17"/>
        </w:rPr>
        <w:t xml:space="preserve">Common </w:t>
      </w:r>
      <w:r w:rsidRPr="00411BD9">
        <w:rPr>
          <w:rFonts w:ascii="Arial" w:eastAsia="Times New Roman" w:hAnsi="Arial" w:cs="Arial"/>
          <w:color w:val="548DD4" w:themeColor="text2" w:themeTint="99"/>
          <w:sz w:val="17"/>
          <w:szCs w:val="17"/>
        </w:rPr>
        <w:t xml:space="preserve">Table </w:t>
      </w:r>
      <w:proofErr w:type="gramStart"/>
      <w:r w:rsidRPr="00411BD9">
        <w:rPr>
          <w:rFonts w:ascii="Arial" w:eastAsia="Times New Roman" w:hAnsi="Arial" w:cs="Arial"/>
          <w:color w:val="548DD4" w:themeColor="text2" w:themeTint="99"/>
          <w:sz w:val="17"/>
          <w:szCs w:val="17"/>
        </w:rPr>
        <w:t>Expressions(</w:t>
      </w:r>
      <w:proofErr w:type="gramEnd"/>
      <w:r w:rsidRPr="00411BD9">
        <w:rPr>
          <w:rFonts w:ascii="Arial" w:eastAsia="Times New Roman" w:hAnsi="Arial" w:cs="Arial"/>
          <w:color w:val="548DD4" w:themeColor="text2" w:themeTint="99"/>
          <w:sz w:val="17"/>
          <w:szCs w:val="17"/>
        </w:rPr>
        <w:t>CTE)</w:t>
      </w:r>
      <w:r>
        <w:rPr>
          <w:rFonts w:ascii="Arial" w:eastAsia="Times New Roman" w:hAnsi="Arial" w:cs="Arial"/>
          <w:color w:val="548DD4" w:themeColor="text2" w:themeTint="99"/>
          <w:sz w:val="17"/>
          <w:szCs w:val="17"/>
        </w:rPr>
        <w:t>:</w:t>
      </w:r>
      <w:r w:rsidR="00494793" w:rsidRPr="00494793">
        <w:rPr>
          <w:rFonts w:ascii="Segoe UI" w:hAnsi="Segoe UI" w:cs="Segoe UI"/>
          <w:color w:val="000000"/>
          <w:sz w:val="15"/>
          <w:szCs w:val="15"/>
          <w:shd w:val="clear" w:color="auto" w:fill="FFFFFF"/>
        </w:rPr>
        <w:t xml:space="preserve"> </w:t>
      </w:r>
      <w:r w:rsidR="00494793" w:rsidRPr="00E73EE9">
        <w:rPr>
          <w:rFonts w:ascii="Arial" w:eastAsia="Times New Roman" w:hAnsi="Arial" w:cs="Arial"/>
          <w:color w:val="6C6C6C"/>
          <w:sz w:val="17"/>
          <w:szCs w:val="17"/>
        </w:rPr>
        <w:t>Specifies a temporary named result set, known as a common table expression (CTE). This is derived from a simple query and defined within the execution scope of a single SELECT, INSERT, UPDATE, DELETE or MERGE statement. This clause can also be used in a CREATE VIEW statement as part of its defining SELECT statement. A common table expression can include references to itself. This is referred to as a recursive common table expression.</w:t>
      </w:r>
    </w:p>
    <w:p w:rsidR="00D73C9C" w:rsidRDefault="00D73C9C" w:rsidP="009D0187">
      <w:pPr>
        <w:spacing w:after="0" w:line="240" w:lineRule="auto"/>
        <w:rPr>
          <w:rFonts w:ascii="Arial" w:eastAsia="Times New Roman" w:hAnsi="Arial" w:cs="Arial"/>
          <w:color w:val="6C6C6C"/>
          <w:sz w:val="17"/>
          <w:szCs w:val="17"/>
        </w:rPr>
      </w:pPr>
    </w:p>
    <w:p w:rsidR="00D73C9C" w:rsidRPr="00211B25" w:rsidRDefault="00D73C9C" w:rsidP="009D0187">
      <w:pPr>
        <w:spacing w:after="0" w:line="240" w:lineRule="auto"/>
        <w:rPr>
          <w:rFonts w:ascii="Arial" w:eastAsia="Times New Roman" w:hAnsi="Arial" w:cs="Arial"/>
          <w:color w:val="6C6C6C"/>
          <w:sz w:val="17"/>
          <w:szCs w:val="17"/>
        </w:rPr>
      </w:pPr>
      <w:r>
        <w:rPr>
          <w:rFonts w:ascii="Arial" w:eastAsia="Times New Roman" w:hAnsi="Arial" w:cs="Arial"/>
          <w:color w:val="6C6C6C"/>
          <w:sz w:val="17"/>
          <w:szCs w:val="17"/>
        </w:rPr>
        <w:t>Example:</w:t>
      </w:r>
    </w:p>
    <w:p w:rsidR="002263EB" w:rsidRPr="00211B25" w:rsidRDefault="002263EB" w:rsidP="002263EB">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 FROM </w:t>
      </w:r>
      <w:proofErr w:type="spellStart"/>
      <w:r w:rsidRPr="00211B25">
        <w:rPr>
          <w:rFonts w:ascii="Arial" w:eastAsia="Times New Roman" w:hAnsi="Arial" w:cs="Arial"/>
          <w:color w:val="6C6C6C"/>
          <w:sz w:val="17"/>
          <w:szCs w:val="17"/>
        </w:rPr>
        <w:t>Sales.SalesTerritory</w:t>
      </w:r>
      <w:proofErr w:type="spellEnd"/>
    </w:p>
    <w:p w:rsidR="002263EB" w:rsidRPr="00211B25" w:rsidRDefault="002263EB" w:rsidP="009D0187">
      <w:pPr>
        <w:spacing w:after="0" w:line="240" w:lineRule="auto"/>
        <w:rPr>
          <w:rFonts w:ascii="Arial" w:eastAsia="Times New Roman" w:hAnsi="Arial" w:cs="Arial"/>
          <w:color w:val="6C6C6C"/>
          <w:sz w:val="17"/>
          <w:szCs w:val="17"/>
        </w:rPr>
      </w:pPr>
    </w:p>
    <w:p w:rsidR="004A27DF" w:rsidRPr="00211B25" w:rsidRDefault="002263EB" w:rsidP="009D018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WITH </w:t>
      </w:r>
      <w:proofErr w:type="spellStart"/>
      <w:r w:rsidRPr="00211B25">
        <w:rPr>
          <w:rFonts w:ascii="Arial" w:eastAsia="Times New Roman" w:hAnsi="Arial" w:cs="Arial"/>
          <w:color w:val="6C6C6C"/>
          <w:sz w:val="17"/>
          <w:szCs w:val="17"/>
        </w:rPr>
        <w:t>CTE_Sales</w:t>
      </w:r>
      <w:proofErr w:type="spellEnd"/>
      <w:r w:rsidRPr="00211B25">
        <w:rPr>
          <w:rFonts w:ascii="Arial" w:eastAsia="Times New Roman" w:hAnsi="Arial" w:cs="Arial"/>
          <w:color w:val="6C6C6C"/>
          <w:sz w:val="17"/>
          <w:szCs w:val="17"/>
        </w:rPr>
        <w:t xml:space="preserve"> as</w:t>
      </w:r>
    </w:p>
    <w:p w:rsidR="002263EB" w:rsidRDefault="002263EB" w:rsidP="002263EB">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Name, </w:t>
      </w:r>
      <w:proofErr w:type="spellStart"/>
      <w:r w:rsidRPr="00211B25">
        <w:rPr>
          <w:rFonts w:ascii="Arial" w:eastAsia="Times New Roman" w:hAnsi="Arial" w:cs="Arial"/>
          <w:color w:val="6C6C6C"/>
          <w:sz w:val="17"/>
          <w:szCs w:val="17"/>
        </w:rPr>
        <w:t>CountryCoderegion</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p>
    <w:p w:rsidR="00B30229" w:rsidRDefault="00B30229" w:rsidP="002263EB">
      <w:pPr>
        <w:spacing w:after="0" w:line="240" w:lineRule="auto"/>
        <w:rPr>
          <w:rFonts w:ascii="Arial" w:eastAsia="Times New Roman" w:hAnsi="Arial" w:cs="Arial"/>
          <w:color w:val="6C6C6C"/>
          <w:sz w:val="17"/>
          <w:szCs w:val="17"/>
        </w:rPr>
      </w:pPr>
    </w:p>
    <w:p w:rsidR="00B30229" w:rsidRPr="00211B25" w:rsidRDefault="00B30229" w:rsidP="002263EB">
      <w:pPr>
        <w:spacing w:after="0" w:line="240" w:lineRule="auto"/>
        <w:rPr>
          <w:rFonts w:ascii="Arial" w:eastAsia="Times New Roman" w:hAnsi="Arial" w:cs="Arial"/>
          <w:color w:val="6C6C6C"/>
          <w:sz w:val="17"/>
          <w:szCs w:val="17"/>
        </w:rPr>
      </w:pPr>
    </w:p>
    <w:p w:rsidR="002263EB" w:rsidRPr="00211B25" w:rsidRDefault="002263EB" w:rsidP="009D0187">
      <w:pPr>
        <w:spacing w:after="0" w:line="240" w:lineRule="auto"/>
        <w:rPr>
          <w:rFonts w:ascii="Arial" w:eastAsia="Times New Roman" w:hAnsi="Arial" w:cs="Arial"/>
          <w:color w:val="6C6C6C"/>
          <w:sz w:val="17"/>
          <w:szCs w:val="17"/>
        </w:rPr>
      </w:pPr>
    </w:p>
    <w:p w:rsidR="00B30229" w:rsidRDefault="002263EB" w:rsidP="00A93821">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 from </w:t>
      </w:r>
      <w:proofErr w:type="spellStart"/>
      <w:r w:rsidRPr="00211B25">
        <w:rPr>
          <w:rFonts w:ascii="Arial" w:eastAsia="Times New Roman" w:hAnsi="Arial" w:cs="Arial"/>
          <w:color w:val="6C6C6C"/>
          <w:sz w:val="17"/>
          <w:szCs w:val="17"/>
        </w:rPr>
        <w:t>CTE_Sales</w:t>
      </w:r>
      <w:proofErr w:type="spellEnd"/>
      <w:r w:rsidRPr="00211B25">
        <w:rPr>
          <w:rFonts w:ascii="Arial" w:eastAsia="Times New Roman" w:hAnsi="Arial" w:cs="Arial"/>
          <w:color w:val="6C6C6C"/>
          <w:sz w:val="17"/>
          <w:szCs w:val="17"/>
        </w:rPr>
        <w:t xml:space="preserve"> where name like ‘North%’</w:t>
      </w:r>
    </w:p>
    <w:p w:rsidR="00B807E6" w:rsidRPr="00211B25" w:rsidRDefault="00B807E6" w:rsidP="00A93821">
      <w:pPr>
        <w:spacing w:after="120" w:line="240" w:lineRule="auto"/>
        <w:ind w:left="720"/>
        <w:rPr>
          <w:rFonts w:ascii="Arial" w:eastAsia="Times New Roman" w:hAnsi="Arial" w:cs="Arial"/>
          <w:color w:val="6C6C6C"/>
          <w:sz w:val="17"/>
          <w:szCs w:val="17"/>
        </w:rPr>
      </w:pPr>
      <w:proofErr w:type="spellStart"/>
      <w:r w:rsidRPr="00211B25">
        <w:rPr>
          <w:rFonts w:ascii="Arial" w:eastAsia="Times New Roman" w:hAnsi="Arial" w:cs="Arial"/>
          <w:color w:val="6C6C6C"/>
          <w:sz w:val="17"/>
          <w:szCs w:val="17"/>
        </w:rPr>
        <w:t>Groupby</w:t>
      </w:r>
      <w:proofErr w:type="spellEnd"/>
    </w:p>
    <w:p w:rsidR="00B807E6" w:rsidRPr="00211B25" w:rsidRDefault="00B807E6" w:rsidP="00A93821">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w:t>
      </w:r>
      <w:proofErr w:type="spellStart"/>
      <w:r w:rsidRPr="00211B25">
        <w:rPr>
          <w:rFonts w:ascii="Arial" w:eastAsia="Times New Roman" w:hAnsi="Arial" w:cs="Arial"/>
          <w:color w:val="6C6C6C"/>
          <w:sz w:val="17"/>
          <w:szCs w:val="17"/>
        </w:rPr>
        <w:t>name</w:t>
      </w:r>
      <w:proofErr w:type="gramStart"/>
      <w:r w:rsidRPr="00211B25">
        <w:rPr>
          <w:rFonts w:ascii="Arial" w:eastAsia="Times New Roman" w:hAnsi="Arial" w:cs="Arial"/>
          <w:color w:val="6C6C6C"/>
          <w:sz w:val="17"/>
          <w:szCs w:val="17"/>
        </w:rPr>
        <w:t>,</w:t>
      </w:r>
      <w:r w:rsidR="00BC4F5D" w:rsidRPr="00211B25">
        <w:rPr>
          <w:rFonts w:ascii="Arial" w:eastAsia="Times New Roman" w:hAnsi="Arial" w:cs="Arial"/>
          <w:color w:val="6C6C6C"/>
          <w:sz w:val="17"/>
          <w:szCs w:val="17"/>
        </w:rPr>
        <w:t>NULL,NULL,</w:t>
      </w:r>
      <w:r w:rsidRPr="00211B25">
        <w:rPr>
          <w:rFonts w:ascii="Arial" w:eastAsia="Times New Roman" w:hAnsi="Arial" w:cs="Arial"/>
          <w:color w:val="6C6C6C"/>
          <w:sz w:val="17"/>
          <w:szCs w:val="17"/>
        </w:rPr>
        <w:t>sum</w:t>
      </w:r>
      <w:proofErr w:type="spellEnd"/>
      <w:proofErr w:type="gramEnd"/>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SaleyId</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r w:rsidR="00B30229">
        <w:rPr>
          <w:rFonts w:ascii="Arial" w:eastAsia="Times New Roman" w:hAnsi="Arial" w:cs="Arial"/>
          <w:color w:val="6C6C6C"/>
          <w:sz w:val="17"/>
          <w:szCs w:val="17"/>
        </w:rPr>
        <w:t xml:space="preserve"> </w:t>
      </w:r>
      <w:r w:rsidRPr="00211B25">
        <w:rPr>
          <w:rFonts w:ascii="Arial" w:eastAsia="Times New Roman" w:hAnsi="Arial" w:cs="Arial"/>
          <w:color w:val="6C6C6C"/>
          <w:sz w:val="17"/>
          <w:szCs w:val="17"/>
        </w:rPr>
        <w:t>Group by Name</w:t>
      </w:r>
    </w:p>
    <w:p w:rsidR="00BC4F5D" w:rsidRPr="00211B25" w:rsidRDefault="00BC4F5D" w:rsidP="00A93821">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Union ALL</w:t>
      </w:r>
    </w:p>
    <w:p w:rsidR="00B807E6" w:rsidRPr="00211B25" w:rsidRDefault="00B807E6" w:rsidP="00A93821">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Select name,</w:t>
      </w:r>
      <w:r w:rsidR="00BC4F5D" w:rsidRPr="00211B25">
        <w:rPr>
          <w:rFonts w:ascii="Arial" w:eastAsia="Times New Roman" w:hAnsi="Arial" w:cs="Arial"/>
          <w:color w:val="6C6C6C"/>
          <w:sz w:val="17"/>
          <w:szCs w:val="17"/>
        </w:rPr>
        <w:t xml:space="preserve"> </w:t>
      </w:r>
      <w:proofErr w:type="spellStart"/>
      <w:r w:rsidR="00BC4F5D" w:rsidRPr="00211B25">
        <w:rPr>
          <w:rFonts w:ascii="Arial" w:eastAsia="Times New Roman" w:hAnsi="Arial" w:cs="Arial"/>
          <w:color w:val="6C6C6C"/>
          <w:sz w:val="17"/>
          <w:szCs w:val="17"/>
        </w:rPr>
        <w:t>CountryCoderegion</w:t>
      </w:r>
      <w:proofErr w:type="gramStart"/>
      <w:r w:rsidR="00BC4F5D" w:rsidRPr="00211B25">
        <w:rPr>
          <w:rFonts w:ascii="Arial" w:eastAsia="Times New Roman" w:hAnsi="Arial" w:cs="Arial"/>
          <w:color w:val="6C6C6C"/>
          <w:sz w:val="17"/>
          <w:szCs w:val="17"/>
        </w:rPr>
        <w:t>,NULL,</w:t>
      </w:r>
      <w:r w:rsidRPr="00211B25">
        <w:rPr>
          <w:rFonts w:ascii="Arial" w:eastAsia="Times New Roman" w:hAnsi="Arial" w:cs="Arial"/>
          <w:color w:val="6C6C6C"/>
          <w:sz w:val="17"/>
          <w:szCs w:val="17"/>
        </w:rPr>
        <w:t>sum</w:t>
      </w:r>
      <w:proofErr w:type="spellEnd"/>
      <w:proofErr w:type="gramEnd"/>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SaleyId</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p>
    <w:p w:rsidR="00B30229" w:rsidRDefault="00B807E6" w:rsidP="00A93821">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Group by Name, </w:t>
      </w:r>
      <w:proofErr w:type="spellStart"/>
      <w:r w:rsidRPr="00211B25">
        <w:rPr>
          <w:rFonts w:ascii="Arial" w:eastAsia="Times New Roman" w:hAnsi="Arial" w:cs="Arial"/>
          <w:color w:val="6C6C6C"/>
          <w:sz w:val="17"/>
          <w:szCs w:val="17"/>
        </w:rPr>
        <w:t>CountryCoderegion</w:t>
      </w:r>
      <w:proofErr w:type="spellEnd"/>
    </w:p>
    <w:p w:rsidR="004D5D57" w:rsidRPr="00211B25" w:rsidRDefault="00BC4F5D" w:rsidP="00A93821">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Union ALL</w:t>
      </w:r>
    </w:p>
    <w:p w:rsidR="00B30229" w:rsidRDefault="004D5D57" w:rsidP="00A93821">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Select name,</w:t>
      </w:r>
      <w:r w:rsidR="00BC4F5D" w:rsidRPr="00211B25">
        <w:rPr>
          <w:rFonts w:ascii="Arial" w:eastAsia="Times New Roman" w:hAnsi="Arial" w:cs="Arial"/>
          <w:color w:val="6C6C6C"/>
          <w:sz w:val="17"/>
          <w:szCs w:val="17"/>
        </w:rPr>
        <w:t xml:space="preserve"> </w:t>
      </w:r>
      <w:proofErr w:type="spellStart"/>
      <w:r w:rsidR="00BC4F5D" w:rsidRPr="00211B25">
        <w:rPr>
          <w:rFonts w:ascii="Arial" w:eastAsia="Times New Roman" w:hAnsi="Arial" w:cs="Arial"/>
          <w:color w:val="6C6C6C"/>
          <w:sz w:val="17"/>
          <w:szCs w:val="17"/>
        </w:rPr>
        <w:t>CountryCoderegion</w:t>
      </w:r>
      <w:proofErr w:type="spellEnd"/>
      <w:proofErr w:type="gramStart"/>
      <w:r w:rsidR="00BC4F5D" w:rsidRPr="00211B25">
        <w:rPr>
          <w:rFonts w:ascii="Arial" w:eastAsia="Times New Roman" w:hAnsi="Arial" w:cs="Arial"/>
          <w:color w:val="6C6C6C"/>
          <w:sz w:val="17"/>
          <w:szCs w:val="17"/>
        </w:rPr>
        <w:t>,[</w:t>
      </w:r>
      <w:proofErr w:type="gramEnd"/>
      <w:r w:rsidR="00BC4F5D" w:rsidRPr="00211B25">
        <w:rPr>
          <w:rFonts w:ascii="Arial" w:eastAsia="Times New Roman" w:hAnsi="Arial" w:cs="Arial"/>
          <w:color w:val="6C6C6C"/>
          <w:sz w:val="17"/>
          <w:szCs w:val="17"/>
        </w:rPr>
        <w:t>Group] ,</w:t>
      </w:r>
      <w:r w:rsidRPr="00211B25">
        <w:rPr>
          <w:rFonts w:ascii="Arial" w:eastAsia="Times New Roman" w:hAnsi="Arial" w:cs="Arial"/>
          <w:color w:val="6C6C6C"/>
          <w:sz w:val="17"/>
          <w:szCs w:val="17"/>
        </w:rPr>
        <w:t>sum(</w:t>
      </w:r>
      <w:proofErr w:type="spellStart"/>
      <w:r w:rsidRPr="00211B25">
        <w:rPr>
          <w:rFonts w:ascii="Arial" w:eastAsia="Times New Roman" w:hAnsi="Arial" w:cs="Arial"/>
          <w:color w:val="6C6C6C"/>
          <w:sz w:val="17"/>
          <w:szCs w:val="17"/>
        </w:rPr>
        <w:t>SaleyId</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p>
    <w:p w:rsidR="004D5D57" w:rsidRPr="00211B25" w:rsidRDefault="004D5D57" w:rsidP="00A93821">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Group by Name, </w:t>
      </w:r>
      <w:proofErr w:type="spellStart"/>
      <w:r w:rsidRPr="00211B25">
        <w:rPr>
          <w:rFonts w:ascii="Arial" w:eastAsia="Times New Roman" w:hAnsi="Arial" w:cs="Arial"/>
          <w:color w:val="6C6C6C"/>
          <w:sz w:val="17"/>
          <w:szCs w:val="17"/>
        </w:rPr>
        <w:t>CountryCoderegion</w:t>
      </w:r>
      <w:proofErr w:type="spellEnd"/>
      <w:proofErr w:type="gramStart"/>
      <w:r w:rsidR="00BC4F5D" w:rsidRPr="00211B25">
        <w:rPr>
          <w:rFonts w:ascii="Arial" w:eastAsia="Times New Roman" w:hAnsi="Arial" w:cs="Arial"/>
          <w:color w:val="6C6C6C"/>
          <w:sz w:val="17"/>
          <w:szCs w:val="17"/>
        </w:rPr>
        <w:t>,[</w:t>
      </w:r>
      <w:proofErr w:type="gramEnd"/>
      <w:r w:rsidR="00BC4F5D" w:rsidRPr="00211B25">
        <w:rPr>
          <w:rFonts w:ascii="Arial" w:eastAsia="Times New Roman" w:hAnsi="Arial" w:cs="Arial"/>
          <w:color w:val="6C6C6C"/>
          <w:sz w:val="17"/>
          <w:szCs w:val="17"/>
        </w:rPr>
        <w:t>Group]</w:t>
      </w:r>
    </w:p>
    <w:p w:rsidR="00942891" w:rsidRPr="00211B25" w:rsidRDefault="00942891" w:rsidP="004D5D57">
      <w:pPr>
        <w:spacing w:after="0" w:line="240" w:lineRule="auto"/>
        <w:rPr>
          <w:rFonts w:ascii="Arial" w:eastAsia="Times New Roman" w:hAnsi="Arial" w:cs="Arial"/>
          <w:color w:val="6C6C6C"/>
          <w:sz w:val="17"/>
          <w:szCs w:val="17"/>
        </w:rPr>
      </w:pPr>
    </w:p>
    <w:p w:rsidR="00942891" w:rsidRPr="00211B25" w:rsidRDefault="00942891" w:rsidP="004D5D5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To avoid these much complexity we use Grouping Sets</w:t>
      </w:r>
    </w:p>
    <w:p w:rsidR="00942891" w:rsidRPr="00211B25" w:rsidRDefault="00942891" w:rsidP="004D5D57">
      <w:pPr>
        <w:spacing w:after="0" w:line="240" w:lineRule="auto"/>
        <w:rPr>
          <w:rFonts w:ascii="Arial" w:eastAsia="Times New Roman" w:hAnsi="Arial" w:cs="Arial"/>
          <w:color w:val="6C6C6C"/>
          <w:sz w:val="17"/>
          <w:szCs w:val="17"/>
        </w:rPr>
      </w:pPr>
    </w:p>
    <w:p w:rsidR="00942891" w:rsidRPr="00211B25" w:rsidRDefault="00942891" w:rsidP="00331374">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name, </w:t>
      </w:r>
      <w:proofErr w:type="spellStart"/>
      <w:r w:rsidRPr="00211B25">
        <w:rPr>
          <w:rFonts w:ascii="Arial" w:eastAsia="Times New Roman" w:hAnsi="Arial" w:cs="Arial"/>
          <w:color w:val="6C6C6C"/>
          <w:sz w:val="17"/>
          <w:szCs w:val="17"/>
        </w:rPr>
        <w:t>CountryCoderegion</w:t>
      </w:r>
      <w:proofErr w:type="spellEnd"/>
      <w:proofErr w:type="gramStart"/>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Group] ,sum(</w:t>
      </w:r>
      <w:proofErr w:type="spellStart"/>
      <w:r w:rsidRPr="00211B25">
        <w:rPr>
          <w:rFonts w:ascii="Arial" w:eastAsia="Times New Roman" w:hAnsi="Arial" w:cs="Arial"/>
          <w:color w:val="6C6C6C"/>
          <w:sz w:val="17"/>
          <w:szCs w:val="17"/>
        </w:rPr>
        <w:t>SaleyId</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p>
    <w:p w:rsidR="003D7509" w:rsidRPr="00211B25" w:rsidRDefault="00942891" w:rsidP="00331374">
      <w:pPr>
        <w:spacing w:after="12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Group by </w:t>
      </w:r>
      <w:r w:rsidR="003D7509" w:rsidRPr="00211B25">
        <w:rPr>
          <w:rFonts w:ascii="Arial" w:eastAsia="Times New Roman" w:hAnsi="Arial" w:cs="Arial"/>
          <w:color w:val="6C6C6C"/>
          <w:sz w:val="17"/>
          <w:szCs w:val="17"/>
        </w:rPr>
        <w:t>Grouping Sets (</w:t>
      </w:r>
      <w:r w:rsidRPr="00211B25">
        <w:rPr>
          <w:rFonts w:ascii="Arial" w:eastAsia="Times New Roman" w:hAnsi="Arial" w:cs="Arial"/>
          <w:color w:val="6C6C6C"/>
          <w:sz w:val="17"/>
          <w:szCs w:val="17"/>
        </w:rPr>
        <w:t>Name</w:t>
      </w:r>
      <w:r w:rsidR="003D7509" w:rsidRPr="00211B25">
        <w:rPr>
          <w:rFonts w:ascii="Arial" w:eastAsia="Times New Roman" w:hAnsi="Arial" w:cs="Arial"/>
          <w:color w:val="6C6C6C"/>
          <w:sz w:val="17"/>
          <w:szCs w:val="17"/>
        </w:rPr>
        <w:t>)</w:t>
      </w:r>
      <w:r w:rsidRPr="00211B25">
        <w:rPr>
          <w:rFonts w:ascii="Arial" w:eastAsia="Times New Roman" w:hAnsi="Arial" w:cs="Arial"/>
          <w:color w:val="6C6C6C"/>
          <w:sz w:val="17"/>
          <w:szCs w:val="17"/>
        </w:rPr>
        <w:t xml:space="preserve">, </w:t>
      </w:r>
    </w:p>
    <w:p w:rsidR="00942891" w:rsidRPr="00211B25" w:rsidRDefault="003D7509" w:rsidP="00331374">
      <w:pPr>
        <w:spacing w:after="120" w:line="240" w:lineRule="auto"/>
        <w:ind w:left="1440" w:firstLine="720"/>
        <w:rPr>
          <w:rFonts w:ascii="Arial" w:eastAsia="Times New Roman" w:hAnsi="Arial" w:cs="Arial"/>
          <w:color w:val="6C6C6C"/>
          <w:sz w:val="17"/>
          <w:szCs w:val="17"/>
        </w:rPr>
      </w:pPr>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Name</w:t>
      </w:r>
      <w:proofErr w:type="gramStart"/>
      <w:r w:rsidRPr="00211B25">
        <w:rPr>
          <w:rFonts w:ascii="Arial" w:eastAsia="Times New Roman" w:hAnsi="Arial" w:cs="Arial"/>
          <w:color w:val="6C6C6C"/>
          <w:sz w:val="17"/>
          <w:szCs w:val="17"/>
        </w:rPr>
        <w:t>,</w:t>
      </w:r>
      <w:r w:rsidR="00942891" w:rsidRPr="00211B25">
        <w:rPr>
          <w:rFonts w:ascii="Arial" w:eastAsia="Times New Roman" w:hAnsi="Arial" w:cs="Arial"/>
          <w:color w:val="6C6C6C"/>
          <w:sz w:val="17"/>
          <w:szCs w:val="17"/>
        </w:rPr>
        <w:t>CountryCoderegion</w:t>
      </w:r>
      <w:proofErr w:type="spellEnd"/>
      <w:proofErr w:type="gramEnd"/>
      <w:r w:rsidRPr="00211B25">
        <w:rPr>
          <w:rFonts w:ascii="Arial" w:eastAsia="Times New Roman" w:hAnsi="Arial" w:cs="Arial"/>
          <w:color w:val="6C6C6C"/>
          <w:sz w:val="17"/>
          <w:szCs w:val="17"/>
        </w:rPr>
        <w:t>),</w:t>
      </w:r>
    </w:p>
    <w:p w:rsidR="003D7509" w:rsidRPr="00211B25" w:rsidRDefault="003D7509" w:rsidP="00331374">
      <w:pPr>
        <w:spacing w:after="120" w:line="240" w:lineRule="auto"/>
        <w:ind w:left="1440" w:firstLine="720"/>
        <w:rPr>
          <w:rFonts w:ascii="Arial" w:eastAsia="Times New Roman" w:hAnsi="Arial" w:cs="Arial"/>
          <w:color w:val="6C6C6C"/>
          <w:sz w:val="17"/>
          <w:szCs w:val="17"/>
        </w:rPr>
      </w:pPr>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Name</w:t>
      </w:r>
      <w:proofErr w:type="gramStart"/>
      <w:r w:rsidRPr="00211B25">
        <w:rPr>
          <w:rFonts w:ascii="Arial" w:eastAsia="Times New Roman" w:hAnsi="Arial" w:cs="Arial"/>
          <w:color w:val="6C6C6C"/>
          <w:sz w:val="17"/>
          <w:szCs w:val="17"/>
        </w:rPr>
        <w:t>,CountryCoderegion</w:t>
      </w:r>
      <w:proofErr w:type="spellEnd"/>
      <w:proofErr w:type="gramEnd"/>
      <w:r w:rsidRPr="00211B25">
        <w:rPr>
          <w:rFonts w:ascii="Arial" w:eastAsia="Times New Roman" w:hAnsi="Arial" w:cs="Arial"/>
          <w:color w:val="6C6C6C"/>
          <w:sz w:val="17"/>
          <w:szCs w:val="17"/>
        </w:rPr>
        <w:t>,[Group])</w:t>
      </w:r>
    </w:p>
    <w:p w:rsidR="008A22B0" w:rsidRPr="00211B25" w:rsidRDefault="008A22B0" w:rsidP="008A22B0">
      <w:pPr>
        <w:spacing w:after="0" w:line="240" w:lineRule="auto"/>
        <w:rPr>
          <w:rFonts w:ascii="Arial" w:eastAsia="Times New Roman" w:hAnsi="Arial" w:cs="Arial"/>
          <w:color w:val="6C6C6C"/>
          <w:sz w:val="17"/>
          <w:szCs w:val="17"/>
        </w:rPr>
      </w:pPr>
    </w:p>
    <w:p w:rsidR="008A22B0" w:rsidRPr="00211B25" w:rsidRDefault="008A22B0" w:rsidP="008A22B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Here also we had written too much code like name then again name etc. To avoid these we use Rollup</w:t>
      </w:r>
    </w:p>
    <w:p w:rsidR="008A22B0" w:rsidRPr="00211B25" w:rsidRDefault="00CD109E" w:rsidP="008A22B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ab/>
      </w:r>
      <w:r w:rsidR="008A22B0" w:rsidRPr="00211B25">
        <w:rPr>
          <w:rFonts w:ascii="Arial" w:eastAsia="Times New Roman" w:hAnsi="Arial" w:cs="Arial"/>
          <w:color w:val="6C6C6C"/>
          <w:sz w:val="17"/>
          <w:szCs w:val="17"/>
        </w:rPr>
        <w:t xml:space="preserve"> </w:t>
      </w:r>
    </w:p>
    <w:p w:rsidR="003D7509" w:rsidRPr="00211B25" w:rsidRDefault="003D7509" w:rsidP="003D7509">
      <w:pPr>
        <w:spacing w:after="0" w:line="240" w:lineRule="auto"/>
        <w:ind w:left="1440" w:firstLine="720"/>
        <w:rPr>
          <w:rFonts w:ascii="Arial" w:eastAsia="Times New Roman" w:hAnsi="Arial" w:cs="Arial"/>
          <w:color w:val="6C6C6C"/>
          <w:sz w:val="17"/>
          <w:szCs w:val="17"/>
        </w:rPr>
      </w:pPr>
    </w:p>
    <w:p w:rsidR="00CD109E" w:rsidRPr="00211B25" w:rsidRDefault="00CD109E" w:rsidP="00DE7DAD">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lastRenderedPageBreak/>
        <w:t xml:space="preserve">Select name, </w:t>
      </w:r>
      <w:proofErr w:type="spellStart"/>
      <w:r w:rsidRPr="00211B25">
        <w:rPr>
          <w:rFonts w:ascii="Arial" w:eastAsia="Times New Roman" w:hAnsi="Arial" w:cs="Arial"/>
          <w:color w:val="6C6C6C"/>
          <w:sz w:val="17"/>
          <w:szCs w:val="17"/>
        </w:rPr>
        <w:t>CountryCoderegion</w:t>
      </w:r>
      <w:proofErr w:type="spellEnd"/>
      <w:proofErr w:type="gramStart"/>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Group] ,sum(</w:t>
      </w:r>
      <w:proofErr w:type="spellStart"/>
      <w:r w:rsidRPr="00211B25">
        <w:rPr>
          <w:rFonts w:ascii="Arial" w:eastAsia="Times New Roman" w:hAnsi="Arial" w:cs="Arial"/>
          <w:color w:val="6C6C6C"/>
          <w:sz w:val="17"/>
          <w:szCs w:val="17"/>
        </w:rPr>
        <w:t>SaleyId</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p>
    <w:p w:rsidR="00CD109E" w:rsidRPr="00211B25" w:rsidRDefault="00CD109E" w:rsidP="00DE7DAD">
      <w:pPr>
        <w:spacing w:after="0" w:line="240" w:lineRule="auto"/>
        <w:ind w:left="720"/>
        <w:rPr>
          <w:rFonts w:ascii="Arial" w:eastAsia="Times New Roman" w:hAnsi="Arial" w:cs="Arial"/>
          <w:color w:val="6C6C6C"/>
          <w:sz w:val="17"/>
          <w:szCs w:val="17"/>
        </w:rPr>
      </w:pPr>
    </w:p>
    <w:p w:rsidR="00CD109E" w:rsidRPr="00211B25" w:rsidRDefault="00CD109E" w:rsidP="00DE7DAD">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Group by ROLLUP (</w:t>
      </w:r>
      <w:proofErr w:type="spellStart"/>
      <w:r w:rsidRPr="00211B25">
        <w:rPr>
          <w:rFonts w:ascii="Arial" w:eastAsia="Times New Roman" w:hAnsi="Arial" w:cs="Arial"/>
          <w:color w:val="6C6C6C"/>
          <w:sz w:val="17"/>
          <w:szCs w:val="17"/>
        </w:rPr>
        <w:t>Name</w:t>
      </w:r>
      <w:proofErr w:type="gramStart"/>
      <w:r w:rsidRPr="00211B25">
        <w:rPr>
          <w:rFonts w:ascii="Arial" w:eastAsia="Times New Roman" w:hAnsi="Arial" w:cs="Arial"/>
          <w:color w:val="6C6C6C"/>
          <w:sz w:val="17"/>
          <w:szCs w:val="17"/>
        </w:rPr>
        <w:t>,CountryCoderegion</w:t>
      </w:r>
      <w:proofErr w:type="spellEnd"/>
      <w:proofErr w:type="gramEnd"/>
      <w:r w:rsidRPr="00211B25">
        <w:rPr>
          <w:rFonts w:ascii="Arial" w:eastAsia="Times New Roman" w:hAnsi="Arial" w:cs="Arial"/>
          <w:color w:val="6C6C6C"/>
          <w:sz w:val="17"/>
          <w:szCs w:val="17"/>
        </w:rPr>
        <w:t>,[Group])</w:t>
      </w:r>
    </w:p>
    <w:p w:rsidR="00B037A4" w:rsidRPr="00211B25" w:rsidRDefault="00B037A4" w:rsidP="00CD109E">
      <w:pPr>
        <w:spacing w:after="0" w:line="240" w:lineRule="auto"/>
        <w:rPr>
          <w:rFonts w:ascii="Arial" w:eastAsia="Times New Roman" w:hAnsi="Arial" w:cs="Arial"/>
          <w:color w:val="6C6C6C"/>
          <w:sz w:val="17"/>
          <w:szCs w:val="17"/>
        </w:rPr>
      </w:pPr>
    </w:p>
    <w:p w:rsidR="00B037A4" w:rsidRPr="00211B25" w:rsidRDefault="00B037A4" w:rsidP="00CD109E">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Cube:</w:t>
      </w:r>
    </w:p>
    <w:p w:rsidR="00B037A4" w:rsidRPr="00211B25" w:rsidRDefault="00B037A4" w:rsidP="00CD109E">
      <w:pPr>
        <w:spacing w:after="0" w:line="240" w:lineRule="auto"/>
        <w:rPr>
          <w:rFonts w:ascii="Arial" w:eastAsia="Times New Roman" w:hAnsi="Arial" w:cs="Arial"/>
          <w:color w:val="6C6C6C"/>
          <w:sz w:val="17"/>
          <w:szCs w:val="17"/>
        </w:rPr>
      </w:pPr>
    </w:p>
    <w:p w:rsidR="00B037A4" w:rsidRPr="00211B25" w:rsidRDefault="00B037A4" w:rsidP="00DE7DAD">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name, </w:t>
      </w:r>
      <w:proofErr w:type="spellStart"/>
      <w:r w:rsidRPr="00211B25">
        <w:rPr>
          <w:rFonts w:ascii="Arial" w:eastAsia="Times New Roman" w:hAnsi="Arial" w:cs="Arial"/>
          <w:color w:val="6C6C6C"/>
          <w:sz w:val="17"/>
          <w:szCs w:val="17"/>
        </w:rPr>
        <w:t>CountryCoderegion</w:t>
      </w:r>
      <w:proofErr w:type="spellEnd"/>
      <w:proofErr w:type="gramStart"/>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Group] ,sum(</w:t>
      </w:r>
      <w:proofErr w:type="spellStart"/>
      <w:r w:rsidRPr="00211B25">
        <w:rPr>
          <w:rFonts w:ascii="Arial" w:eastAsia="Times New Roman" w:hAnsi="Arial" w:cs="Arial"/>
          <w:color w:val="6C6C6C"/>
          <w:sz w:val="17"/>
          <w:szCs w:val="17"/>
        </w:rPr>
        <w:t>SaleyId</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p>
    <w:p w:rsidR="00B037A4" w:rsidRPr="00211B25" w:rsidRDefault="00B037A4" w:rsidP="00DE7DAD">
      <w:pPr>
        <w:spacing w:after="0" w:line="240" w:lineRule="auto"/>
        <w:ind w:left="720"/>
        <w:rPr>
          <w:rFonts w:ascii="Arial" w:eastAsia="Times New Roman" w:hAnsi="Arial" w:cs="Arial"/>
          <w:color w:val="6C6C6C"/>
          <w:sz w:val="17"/>
          <w:szCs w:val="17"/>
        </w:rPr>
      </w:pPr>
    </w:p>
    <w:p w:rsidR="00B037A4" w:rsidRPr="00211B25" w:rsidRDefault="00B037A4" w:rsidP="00DE7DAD">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Group by Cube (</w:t>
      </w:r>
      <w:proofErr w:type="spellStart"/>
      <w:r w:rsidRPr="00211B25">
        <w:rPr>
          <w:rFonts w:ascii="Arial" w:eastAsia="Times New Roman" w:hAnsi="Arial" w:cs="Arial"/>
          <w:color w:val="6C6C6C"/>
          <w:sz w:val="17"/>
          <w:szCs w:val="17"/>
        </w:rPr>
        <w:t>Name</w:t>
      </w:r>
      <w:proofErr w:type="gramStart"/>
      <w:r w:rsidRPr="00211B25">
        <w:rPr>
          <w:rFonts w:ascii="Arial" w:eastAsia="Times New Roman" w:hAnsi="Arial" w:cs="Arial"/>
          <w:color w:val="6C6C6C"/>
          <w:sz w:val="17"/>
          <w:szCs w:val="17"/>
        </w:rPr>
        <w:t>,CountryCoderegion</w:t>
      </w:r>
      <w:proofErr w:type="spellEnd"/>
      <w:proofErr w:type="gramEnd"/>
      <w:r w:rsidRPr="00211B25">
        <w:rPr>
          <w:rFonts w:ascii="Arial" w:eastAsia="Times New Roman" w:hAnsi="Arial" w:cs="Arial"/>
          <w:color w:val="6C6C6C"/>
          <w:sz w:val="17"/>
          <w:szCs w:val="17"/>
        </w:rPr>
        <w:t>,[Group])</w:t>
      </w:r>
    </w:p>
    <w:p w:rsidR="00907FD1" w:rsidRPr="00211B25" w:rsidRDefault="00907FD1" w:rsidP="00B037A4">
      <w:pPr>
        <w:spacing w:after="0" w:line="240" w:lineRule="auto"/>
        <w:rPr>
          <w:rFonts w:ascii="Arial" w:eastAsia="Times New Roman" w:hAnsi="Arial" w:cs="Arial"/>
          <w:color w:val="6C6C6C"/>
          <w:sz w:val="17"/>
          <w:szCs w:val="17"/>
        </w:rPr>
      </w:pPr>
    </w:p>
    <w:p w:rsidR="00942891" w:rsidRPr="00735824" w:rsidRDefault="00907FD1" w:rsidP="004D5D57">
      <w:pPr>
        <w:spacing w:after="0" w:line="240" w:lineRule="auto"/>
        <w:rPr>
          <w:rFonts w:ascii="Arial" w:eastAsia="Times New Roman" w:hAnsi="Arial" w:cs="Arial"/>
          <w:color w:val="548DD4" w:themeColor="text2" w:themeTint="99"/>
          <w:sz w:val="17"/>
          <w:szCs w:val="17"/>
        </w:rPr>
      </w:pPr>
      <w:r w:rsidRPr="00735824">
        <w:rPr>
          <w:rFonts w:ascii="Arial" w:eastAsia="Times New Roman" w:hAnsi="Arial" w:cs="Arial"/>
          <w:color w:val="548DD4" w:themeColor="text2" w:themeTint="99"/>
          <w:sz w:val="17"/>
          <w:szCs w:val="17"/>
        </w:rPr>
        <w:t xml:space="preserve">SQL Ranking </w:t>
      </w:r>
      <w:proofErr w:type="gramStart"/>
      <w:r w:rsidRPr="00735824">
        <w:rPr>
          <w:rFonts w:ascii="Arial" w:eastAsia="Times New Roman" w:hAnsi="Arial" w:cs="Arial"/>
          <w:color w:val="548DD4" w:themeColor="text2" w:themeTint="99"/>
          <w:sz w:val="17"/>
          <w:szCs w:val="17"/>
        </w:rPr>
        <w:t>Functions :</w:t>
      </w:r>
      <w:proofErr w:type="gramEnd"/>
      <w:r w:rsidRPr="00735824">
        <w:rPr>
          <w:rFonts w:ascii="Arial" w:eastAsia="Times New Roman" w:hAnsi="Arial" w:cs="Arial"/>
          <w:color w:val="548DD4" w:themeColor="text2" w:themeTint="99"/>
          <w:sz w:val="17"/>
          <w:szCs w:val="17"/>
        </w:rPr>
        <w:t xml:space="preserve"> </w:t>
      </w:r>
    </w:p>
    <w:p w:rsidR="00907FD1" w:rsidRDefault="00907FD1" w:rsidP="004D5D5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It </w:t>
      </w:r>
      <w:proofErr w:type="gramStart"/>
      <w:r w:rsidRPr="00211B25">
        <w:rPr>
          <w:rFonts w:ascii="Arial" w:eastAsia="Times New Roman" w:hAnsi="Arial" w:cs="Arial"/>
          <w:color w:val="6C6C6C"/>
          <w:sz w:val="17"/>
          <w:szCs w:val="17"/>
        </w:rPr>
        <w:t>allow</w:t>
      </w:r>
      <w:proofErr w:type="gramEnd"/>
      <w:r w:rsidRPr="00211B25">
        <w:rPr>
          <w:rFonts w:ascii="Arial" w:eastAsia="Times New Roman" w:hAnsi="Arial" w:cs="Arial"/>
          <w:color w:val="6C6C6C"/>
          <w:sz w:val="17"/>
          <w:szCs w:val="17"/>
        </w:rPr>
        <w:t xml:space="preserve"> us to rank</w:t>
      </w:r>
      <w:r w:rsidR="00735824">
        <w:rPr>
          <w:rFonts w:ascii="Arial" w:eastAsia="Times New Roman" w:hAnsi="Arial" w:cs="Arial"/>
          <w:color w:val="6C6C6C"/>
          <w:sz w:val="17"/>
          <w:szCs w:val="17"/>
        </w:rPr>
        <w:t xml:space="preserve"> the records</w:t>
      </w:r>
      <w:r w:rsidRPr="00211B25">
        <w:rPr>
          <w:rFonts w:ascii="Arial" w:eastAsia="Times New Roman" w:hAnsi="Arial" w:cs="Arial"/>
          <w:color w:val="6C6C6C"/>
          <w:sz w:val="17"/>
          <w:szCs w:val="17"/>
        </w:rPr>
        <w:t xml:space="preserve"> depending upon what criteria we have.</w:t>
      </w:r>
    </w:p>
    <w:p w:rsidR="003A46A1" w:rsidRDefault="003A46A1" w:rsidP="004D5D57">
      <w:pPr>
        <w:spacing w:after="0" w:line="240" w:lineRule="auto"/>
        <w:rPr>
          <w:rFonts w:ascii="Arial" w:eastAsia="Times New Roman" w:hAnsi="Arial" w:cs="Arial"/>
          <w:color w:val="6C6C6C"/>
          <w:sz w:val="17"/>
          <w:szCs w:val="17"/>
        </w:rPr>
      </w:pPr>
    </w:p>
    <w:p w:rsidR="0036710B" w:rsidRPr="003A46A1" w:rsidRDefault="0036710B" w:rsidP="004D5D57">
      <w:pPr>
        <w:spacing w:after="0" w:line="240" w:lineRule="auto"/>
        <w:rPr>
          <w:rFonts w:ascii="Arial" w:eastAsia="Times New Roman" w:hAnsi="Arial" w:cs="Arial"/>
          <w:color w:val="6C6C6C"/>
          <w:sz w:val="17"/>
          <w:szCs w:val="17"/>
        </w:rPr>
      </w:pPr>
      <w:r w:rsidRPr="003A46A1">
        <w:rPr>
          <w:rFonts w:ascii="Arial" w:eastAsia="Times New Roman" w:hAnsi="Arial" w:cs="Arial"/>
          <w:color w:val="6C6C6C"/>
          <w:sz w:val="17"/>
          <w:szCs w:val="17"/>
        </w:rPr>
        <w:t>Ranking functions return a ranking value for each row in a partition. Depending on the function that is used, some rows might receive the same value as other rows. Ranking functions are nondeterministic.</w:t>
      </w:r>
    </w:p>
    <w:p w:rsidR="009309B3" w:rsidRPr="003A46A1" w:rsidRDefault="009309B3" w:rsidP="004D5D57">
      <w:pPr>
        <w:spacing w:after="0" w:line="240" w:lineRule="auto"/>
        <w:rPr>
          <w:rFonts w:ascii="Arial" w:eastAsia="Times New Roman" w:hAnsi="Arial" w:cs="Arial"/>
          <w:color w:val="6C6C6C"/>
          <w:sz w:val="17"/>
          <w:szCs w:val="17"/>
        </w:rPr>
      </w:pPr>
    </w:p>
    <w:p w:rsidR="009309B3" w:rsidRPr="003A46A1" w:rsidRDefault="008846D6" w:rsidP="00297D30">
      <w:pPr>
        <w:pStyle w:val="x-hidden-focus"/>
        <w:numPr>
          <w:ilvl w:val="0"/>
          <w:numId w:val="12"/>
        </w:numPr>
        <w:shd w:val="clear" w:color="auto" w:fill="FFFFFF"/>
        <w:spacing w:after="0" w:afterAutospacing="0"/>
        <w:rPr>
          <w:rFonts w:ascii="Arial" w:hAnsi="Arial" w:cs="Arial"/>
          <w:color w:val="6C6C6C"/>
          <w:sz w:val="17"/>
          <w:szCs w:val="17"/>
        </w:rPr>
      </w:pPr>
      <w:r w:rsidRPr="003A46A1">
        <w:rPr>
          <w:rFonts w:ascii="Arial" w:hAnsi="Arial" w:cs="Arial"/>
          <w:color w:val="6C6C6C"/>
          <w:sz w:val="17"/>
          <w:szCs w:val="17"/>
        </w:rPr>
        <w:t>Rank (</w:t>
      </w:r>
      <w:r w:rsidR="009309B3" w:rsidRPr="003A46A1">
        <w:rPr>
          <w:rFonts w:ascii="Arial" w:hAnsi="Arial" w:cs="Arial"/>
          <w:color w:val="6C6C6C"/>
          <w:sz w:val="17"/>
          <w:szCs w:val="17"/>
        </w:rPr>
        <w:t>)</w:t>
      </w:r>
      <w:r w:rsidRPr="003A46A1">
        <w:rPr>
          <w:rFonts w:ascii="Arial" w:hAnsi="Arial" w:cs="Arial"/>
          <w:color w:val="6C6C6C"/>
          <w:sz w:val="17"/>
          <w:szCs w:val="17"/>
        </w:rPr>
        <w:t>: Returns</w:t>
      </w:r>
      <w:r w:rsidR="009309B3" w:rsidRPr="003A46A1">
        <w:rPr>
          <w:rFonts w:ascii="Arial" w:hAnsi="Arial" w:cs="Arial"/>
          <w:color w:val="6C6C6C"/>
          <w:sz w:val="17"/>
          <w:szCs w:val="17"/>
        </w:rPr>
        <w:t xml:space="preserve"> the rank of each row within the partition of a result set. The rank of a row is one plus the number of ranks that come before the row in question.</w:t>
      </w:r>
    </w:p>
    <w:p w:rsidR="009309B3" w:rsidRPr="003A46A1" w:rsidRDefault="009309B3" w:rsidP="00297D30">
      <w:pPr>
        <w:pStyle w:val="x-hidden-focus"/>
        <w:numPr>
          <w:ilvl w:val="0"/>
          <w:numId w:val="12"/>
        </w:numPr>
        <w:shd w:val="clear" w:color="auto" w:fill="FFFFFF"/>
        <w:spacing w:after="0" w:afterAutospacing="0"/>
        <w:rPr>
          <w:rFonts w:ascii="Arial" w:hAnsi="Arial" w:cs="Arial"/>
          <w:color w:val="6C6C6C"/>
          <w:sz w:val="17"/>
          <w:szCs w:val="17"/>
        </w:rPr>
      </w:pPr>
      <w:r w:rsidRPr="003A46A1">
        <w:rPr>
          <w:rFonts w:ascii="Arial" w:hAnsi="Arial" w:cs="Arial"/>
          <w:color w:val="6C6C6C"/>
          <w:sz w:val="17"/>
          <w:szCs w:val="17"/>
        </w:rPr>
        <w:t>ROW_NUMBER and RANK are similar. ROW_NUMBER numbers all rows sequentially (for example 1, 2, 3, 4, 5). RANK provides the same numeric value for ties (for example 1, 2, 2, 4, 5).</w:t>
      </w:r>
    </w:p>
    <w:p w:rsidR="009309B3" w:rsidRPr="003A46A1" w:rsidRDefault="009309B3" w:rsidP="004D5D57">
      <w:pPr>
        <w:spacing w:after="0" w:line="240" w:lineRule="auto"/>
        <w:rPr>
          <w:rFonts w:ascii="Arial" w:eastAsia="Times New Roman" w:hAnsi="Arial" w:cs="Arial"/>
          <w:color w:val="6C6C6C"/>
          <w:sz w:val="17"/>
          <w:szCs w:val="17"/>
        </w:rPr>
      </w:pPr>
    </w:p>
    <w:p w:rsidR="009309B3" w:rsidRPr="00297D30" w:rsidRDefault="009309B3" w:rsidP="00297D30">
      <w:pPr>
        <w:pStyle w:val="ListParagraph"/>
        <w:numPr>
          <w:ilvl w:val="0"/>
          <w:numId w:val="12"/>
        </w:numPr>
        <w:spacing w:after="0" w:line="240" w:lineRule="auto"/>
        <w:rPr>
          <w:rFonts w:ascii="Arial" w:eastAsia="Times New Roman" w:hAnsi="Arial" w:cs="Arial"/>
          <w:color w:val="6C6C6C"/>
          <w:sz w:val="17"/>
          <w:szCs w:val="17"/>
        </w:rPr>
      </w:pPr>
      <w:proofErr w:type="spellStart"/>
      <w:r w:rsidRPr="00297D30">
        <w:rPr>
          <w:rFonts w:ascii="Arial" w:eastAsia="Times New Roman" w:hAnsi="Arial" w:cs="Arial"/>
          <w:color w:val="6C6C6C"/>
          <w:sz w:val="17"/>
          <w:szCs w:val="17"/>
        </w:rPr>
        <w:t>Dense_</w:t>
      </w:r>
      <w:proofErr w:type="gramStart"/>
      <w:r w:rsidRPr="00297D30">
        <w:rPr>
          <w:rFonts w:ascii="Arial" w:eastAsia="Times New Roman" w:hAnsi="Arial" w:cs="Arial"/>
          <w:color w:val="6C6C6C"/>
          <w:sz w:val="17"/>
          <w:szCs w:val="17"/>
        </w:rPr>
        <w:t>Rank</w:t>
      </w:r>
      <w:proofErr w:type="spellEnd"/>
      <w:r w:rsidRPr="00297D30">
        <w:rPr>
          <w:rFonts w:ascii="Arial" w:eastAsia="Times New Roman" w:hAnsi="Arial" w:cs="Arial"/>
          <w:color w:val="6C6C6C"/>
          <w:sz w:val="17"/>
          <w:szCs w:val="17"/>
        </w:rPr>
        <w:t>(</w:t>
      </w:r>
      <w:proofErr w:type="gramEnd"/>
      <w:r w:rsidRPr="00297D30">
        <w:rPr>
          <w:rFonts w:ascii="Arial" w:eastAsia="Times New Roman" w:hAnsi="Arial" w:cs="Arial"/>
          <w:color w:val="6C6C6C"/>
          <w:sz w:val="17"/>
          <w:szCs w:val="17"/>
        </w:rPr>
        <w:t>):This function returns the rank of each row within a result set partition, with no gaps in the ranking values. The rank of a specific row is one plus the number of distinct rank values that come before that specific row.</w:t>
      </w:r>
    </w:p>
    <w:p w:rsidR="009309B3" w:rsidRPr="003A46A1" w:rsidRDefault="009309B3" w:rsidP="004D5D57">
      <w:pPr>
        <w:spacing w:after="0" w:line="240" w:lineRule="auto"/>
        <w:rPr>
          <w:rFonts w:ascii="Arial" w:eastAsia="Times New Roman" w:hAnsi="Arial" w:cs="Arial"/>
          <w:color w:val="6C6C6C"/>
          <w:sz w:val="17"/>
          <w:szCs w:val="17"/>
        </w:rPr>
      </w:pPr>
    </w:p>
    <w:p w:rsidR="0036710B" w:rsidRPr="00297D30" w:rsidRDefault="009309B3" w:rsidP="00297D30">
      <w:pPr>
        <w:pStyle w:val="ListParagraph"/>
        <w:numPr>
          <w:ilvl w:val="0"/>
          <w:numId w:val="12"/>
        </w:numPr>
        <w:spacing w:after="0" w:line="240" w:lineRule="auto"/>
        <w:rPr>
          <w:rFonts w:ascii="Arial" w:eastAsia="Times New Roman" w:hAnsi="Arial" w:cs="Arial"/>
          <w:color w:val="6C6C6C"/>
          <w:sz w:val="17"/>
          <w:szCs w:val="17"/>
        </w:rPr>
      </w:pPr>
      <w:proofErr w:type="spellStart"/>
      <w:proofErr w:type="gramStart"/>
      <w:r w:rsidRPr="00297D30">
        <w:rPr>
          <w:rFonts w:ascii="Arial" w:eastAsia="Times New Roman" w:hAnsi="Arial" w:cs="Arial"/>
          <w:color w:val="6C6C6C"/>
          <w:sz w:val="17"/>
          <w:szCs w:val="17"/>
        </w:rPr>
        <w:t>Ntile</w:t>
      </w:r>
      <w:proofErr w:type="spellEnd"/>
      <w:r w:rsidRPr="00297D30">
        <w:rPr>
          <w:rFonts w:ascii="Arial" w:eastAsia="Times New Roman" w:hAnsi="Arial" w:cs="Arial"/>
          <w:color w:val="6C6C6C"/>
          <w:sz w:val="17"/>
          <w:szCs w:val="17"/>
        </w:rPr>
        <w:t>(</w:t>
      </w:r>
      <w:proofErr w:type="gramEnd"/>
      <w:r w:rsidRPr="00297D30">
        <w:rPr>
          <w:rFonts w:ascii="Arial" w:eastAsia="Times New Roman" w:hAnsi="Arial" w:cs="Arial"/>
          <w:color w:val="6C6C6C"/>
          <w:sz w:val="17"/>
          <w:szCs w:val="17"/>
        </w:rPr>
        <w:t>):Distributes the rows in an ordered partition into a specified number of groups. The groups are numbered, starting at one. For each row, NTILE returns the number of the group to which the row belongs.</w:t>
      </w:r>
    </w:p>
    <w:p w:rsidR="009309B3" w:rsidRPr="00211B25" w:rsidRDefault="009309B3" w:rsidP="004D5D57">
      <w:pPr>
        <w:spacing w:after="0" w:line="240" w:lineRule="auto"/>
        <w:rPr>
          <w:rFonts w:ascii="Arial" w:eastAsia="Times New Roman" w:hAnsi="Arial" w:cs="Arial"/>
          <w:color w:val="6C6C6C"/>
          <w:sz w:val="17"/>
          <w:szCs w:val="17"/>
        </w:rPr>
      </w:pPr>
    </w:p>
    <w:p w:rsidR="00907FD1" w:rsidRPr="00211B25" w:rsidRDefault="00907FD1" w:rsidP="004D5D57">
      <w:pPr>
        <w:spacing w:after="0" w:line="240" w:lineRule="auto"/>
        <w:rPr>
          <w:rFonts w:ascii="Arial" w:eastAsia="Times New Roman" w:hAnsi="Arial" w:cs="Arial"/>
          <w:color w:val="6C6C6C"/>
          <w:sz w:val="17"/>
          <w:szCs w:val="17"/>
        </w:rPr>
      </w:pPr>
    </w:p>
    <w:p w:rsidR="00907FD1" w:rsidRPr="00211B25" w:rsidRDefault="00907FD1" w:rsidP="004D5D5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Select * from [person]</w:t>
      </w:r>
      <w:proofErr w:type="gramStart"/>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Address]</w:t>
      </w:r>
    </w:p>
    <w:p w:rsidR="00232937" w:rsidRPr="00211B25" w:rsidRDefault="00232937" w:rsidP="004D5D57">
      <w:pPr>
        <w:spacing w:after="0" w:line="240" w:lineRule="auto"/>
        <w:rPr>
          <w:rFonts w:ascii="Arial" w:eastAsia="Times New Roman" w:hAnsi="Arial" w:cs="Arial"/>
          <w:color w:val="6C6C6C"/>
          <w:sz w:val="17"/>
          <w:szCs w:val="17"/>
        </w:rPr>
      </w:pPr>
    </w:p>
    <w:p w:rsidR="000B11D8" w:rsidRPr="00211B25" w:rsidRDefault="00232937" w:rsidP="0023293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w:t>
      </w:r>
      <w:proofErr w:type="spellStart"/>
      <w:r w:rsidRPr="00211B25">
        <w:rPr>
          <w:rFonts w:ascii="Arial" w:eastAsia="Times New Roman" w:hAnsi="Arial" w:cs="Arial"/>
          <w:color w:val="6C6C6C"/>
          <w:sz w:val="17"/>
          <w:szCs w:val="17"/>
        </w:rPr>
        <w:t>PostalCode</w:t>
      </w:r>
      <w:proofErr w:type="gramStart"/>
      <w:r w:rsidRPr="00211B25">
        <w:rPr>
          <w:rFonts w:ascii="Arial" w:eastAsia="Times New Roman" w:hAnsi="Arial" w:cs="Arial"/>
          <w:color w:val="6C6C6C"/>
          <w:sz w:val="17"/>
          <w:szCs w:val="17"/>
        </w:rPr>
        <w:t>,Row</w:t>
      </w:r>
      <w:proofErr w:type="gramEnd"/>
      <w:r w:rsidRPr="00211B25">
        <w:rPr>
          <w:rFonts w:ascii="Arial" w:eastAsia="Times New Roman" w:hAnsi="Arial" w:cs="Arial"/>
          <w:color w:val="6C6C6C"/>
          <w:sz w:val="17"/>
          <w:szCs w:val="17"/>
        </w:rPr>
        <w:t>_number</w:t>
      </w:r>
      <w:proofErr w:type="spellEnd"/>
      <w:r w:rsidRPr="00211B25">
        <w:rPr>
          <w:rFonts w:ascii="Arial" w:eastAsia="Times New Roman" w:hAnsi="Arial" w:cs="Arial"/>
          <w:color w:val="6C6C6C"/>
          <w:sz w:val="17"/>
          <w:szCs w:val="17"/>
        </w:rPr>
        <w:t xml:space="preserve">() over (order by </w:t>
      </w:r>
      <w:proofErr w:type="spellStart"/>
      <w:r w:rsidRPr="00211B25">
        <w:rPr>
          <w:rFonts w:ascii="Arial" w:eastAsia="Times New Roman" w:hAnsi="Arial" w:cs="Arial"/>
          <w:color w:val="6C6C6C"/>
          <w:sz w:val="17"/>
          <w:szCs w:val="17"/>
        </w:rPr>
        <w:t>PostalCode</w:t>
      </w:r>
      <w:proofErr w:type="spellEnd"/>
      <w:r w:rsidRPr="00211B25">
        <w:rPr>
          <w:rFonts w:ascii="Arial" w:eastAsia="Times New Roman" w:hAnsi="Arial" w:cs="Arial"/>
          <w:color w:val="6C6C6C"/>
          <w:sz w:val="17"/>
          <w:szCs w:val="17"/>
        </w:rPr>
        <w:t>) as ‘</w:t>
      </w:r>
      <w:proofErr w:type="spellStart"/>
      <w:r w:rsidRPr="00211B25">
        <w:rPr>
          <w:rFonts w:ascii="Arial" w:eastAsia="Times New Roman" w:hAnsi="Arial" w:cs="Arial"/>
          <w:color w:val="6C6C6C"/>
          <w:sz w:val="17"/>
          <w:szCs w:val="17"/>
        </w:rPr>
        <w:t>Row_Number</w:t>
      </w:r>
      <w:proofErr w:type="spellEnd"/>
      <w:r w:rsidRPr="00211B25">
        <w:rPr>
          <w:rFonts w:ascii="Arial" w:eastAsia="Times New Roman" w:hAnsi="Arial" w:cs="Arial"/>
          <w:color w:val="6C6C6C"/>
          <w:sz w:val="17"/>
          <w:szCs w:val="17"/>
        </w:rPr>
        <w:t>’,</w:t>
      </w:r>
    </w:p>
    <w:p w:rsidR="000B11D8" w:rsidRPr="00211B25" w:rsidRDefault="00232937" w:rsidP="00232937">
      <w:pPr>
        <w:spacing w:after="0" w:line="240" w:lineRule="auto"/>
        <w:rPr>
          <w:rFonts w:ascii="Arial" w:eastAsia="Times New Roman" w:hAnsi="Arial" w:cs="Arial"/>
          <w:color w:val="6C6C6C"/>
          <w:sz w:val="17"/>
          <w:szCs w:val="17"/>
        </w:rPr>
      </w:pPr>
      <w:proofErr w:type="gramStart"/>
      <w:r w:rsidRPr="00211B25">
        <w:rPr>
          <w:rFonts w:ascii="Arial" w:eastAsia="Times New Roman" w:hAnsi="Arial" w:cs="Arial"/>
          <w:color w:val="6C6C6C"/>
          <w:sz w:val="17"/>
          <w:szCs w:val="17"/>
        </w:rPr>
        <w:t>Rank(</w:t>
      </w:r>
      <w:proofErr w:type="gramEnd"/>
      <w:r w:rsidRPr="00211B25">
        <w:rPr>
          <w:rFonts w:ascii="Arial" w:eastAsia="Times New Roman" w:hAnsi="Arial" w:cs="Arial"/>
          <w:color w:val="6C6C6C"/>
          <w:sz w:val="17"/>
          <w:szCs w:val="17"/>
        </w:rPr>
        <w:t xml:space="preserve">) over (order by </w:t>
      </w:r>
      <w:proofErr w:type="spellStart"/>
      <w:r w:rsidRPr="00211B25">
        <w:rPr>
          <w:rFonts w:ascii="Arial" w:eastAsia="Times New Roman" w:hAnsi="Arial" w:cs="Arial"/>
          <w:color w:val="6C6C6C"/>
          <w:sz w:val="17"/>
          <w:szCs w:val="17"/>
        </w:rPr>
        <w:t>PostalCode</w:t>
      </w:r>
      <w:proofErr w:type="spellEnd"/>
      <w:r w:rsidRPr="00211B25">
        <w:rPr>
          <w:rFonts w:ascii="Arial" w:eastAsia="Times New Roman" w:hAnsi="Arial" w:cs="Arial"/>
          <w:color w:val="6C6C6C"/>
          <w:sz w:val="17"/>
          <w:szCs w:val="17"/>
        </w:rPr>
        <w:t xml:space="preserve">) as ‘Rank’ </w:t>
      </w:r>
      <w:r w:rsidR="004F0A02" w:rsidRPr="00211B25">
        <w:rPr>
          <w:rFonts w:ascii="Arial" w:eastAsia="Times New Roman" w:hAnsi="Arial" w:cs="Arial"/>
          <w:color w:val="6C6C6C"/>
          <w:sz w:val="17"/>
          <w:szCs w:val="17"/>
        </w:rPr>
        <w:t>,</w:t>
      </w:r>
    </w:p>
    <w:p w:rsidR="000B11D8" w:rsidRPr="00211B25" w:rsidRDefault="000B11D8" w:rsidP="00232937">
      <w:pPr>
        <w:spacing w:after="0" w:line="240" w:lineRule="auto"/>
        <w:rPr>
          <w:rFonts w:ascii="Arial" w:eastAsia="Times New Roman" w:hAnsi="Arial" w:cs="Arial"/>
          <w:color w:val="6C6C6C"/>
          <w:sz w:val="17"/>
          <w:szCs w:val="17"/>
        </w:rPr>
      </w:pPr>
      <w:proofErr w:type="spellStart"/>
      <w:r w:rsidRPr="00211B25">
        <w:rPr>
          <w:rFonts w:ascii="Arial" w:eastAsia="Times New Roman" w:hAnsi="Arial" w:cs="Arial"/>
          <w:color w:val="6C6C6C"/>
          <w:sz w:val="17"/>
          <w:szCs w:val="17"/>
        </w:rPr>
        <w:t>Dense_</w:t>
      </w:r>
      <w:proofErr w:type="gramStart"/>
      <w:r w:rsidRPr="00211B25">
        <w:rPr>
          <w:rFonts w:ascii="Arial" w:eastAsia="Times New Roman" w:hAnsi="Arial" w:cs="Arial"/>
          <w:color w:val="6C6C6C"/>
          <w:sz w:val="17"/>
          <w:szCs w:val="17"/>
        </w:rPr>
        <w:t>Rank</w:t>
      </w:r>
      <w:proofErr w:type="spellEnd"/>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 xml:space="preserve">)over (order by </w:t>
      </w:r>
      <w:proofErr w:type="spellStart"/>
      <w:r w:rsidRPr="00211B25">
        <w:rPr>
          <w:rFonts w:ascii="Arial" w:eastAsia="Times New Roman" w:hAnsi="Arial" w:cs="Arial"/>
          <w:color w:val="6C6C6C"/>
          <w:sz w:val="17"/>
          <w:szCs w:val="17"/>
        </w:rPr>
        <w:t>PostalCode</w:t>
      </w:r>
      <w:proofErr w:type="spellEnd"/>
      <w:r w:rsidRPr="00211B25">
        <w:rPr>
          <w:rFonts w:ascii="Arial" w:eastAsia="Times New Roman" w:hAnsi="Arial" w:cs="Arial"/>
          <w:color w:val="6C6C6C"/>
          <w:sz w:val="17"/>
          <w:szCs w:val="17"/>
        </w:rPr>
        <w:t xml:space="preserve">) as ‘Dense Rank’ </w:t>
      </w:r>
      <w:r w:rsidR="004F0A02" w:rsidRPr="00211B25">
        <w:rPr>
          <w:rFonts w:ascii="Arial" w:eastAsia="Times New Roman" w:hAnsi="Arial" w:cs="Arial"/>
          <w:color w:val="6C6C6C"/>
          <w:sz w:val="17"/>
          <w:szCs w:val="17"/>
        </w:rPr>
        <w:t>,</w:t>
      </w:r>
    </w:p>
    <w:p w:rsidR="004F0A02" w:rsidRPr="00211B25" w:rsidRDefault="004F0A02" w:rsidP="00232937">
      <w:pPr>
        <w:spacing w:after="0" w:line="240" w:lineRule="auto"/>
        <w:rPr>
          <w:rFonts w:ascii="Arial" w:eastAsia="Times New Roman" w:hAnsi="Arial" w:cs="Arial"/>
          <w:color w:val="6C6C6C"/>
          <w:sz w:val="17"/>
          <w:szCs w:val="17"/>
        </w:rPr>
      </w:pPr>
      <w:proofErr w:type="spellStart"/>
      <w:proofErr w:type="gramStart"/>
      <w:r w:rsidRPr="00211B25">
        <w:rPr>
          <w:rFonts w:ascii="Arial" w:eastAsia="Times New Roman" w:hAnsi="Arial" w:cs="Arial"/>
          <w:color w:val="6C6C6C"/>
          <w:sz w:val="17"/>
          <w:szCs w:val="17"/>
        </w:rPr>
        <w:t>Ntile</w:t>
      </w:r>
      <w:proofErr w:type="spellEnd"/>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 xml:space="preserve">10) over (order by </w:t>
      </w:r>
      <w:proofErr w:type="spellStart"/>
      <w:r w:rsidRPr="00211B25">
        <w:rPr>
          <w:rFonts w:ascii="Arial" w:eastAsia="Times New Roman" w:hAnsi="Arial" w:cs="Arial"/>
          <w:color w:val="6C6C6C"/>
          <w:sz w:val="17"/>
          <w:szCs w:val="17"/>
        </w:rPr>
        <w:t>PostalCode</w:t>
      </w:r>
      <w:proofErr w:type="spellEnd"/>
      <w:r w:rsidRPr="00211B25">
        <w:rPr>
          <w:rFonts w:ascii="Arial" w:eastAsia="Times New Roman" w:hAnsi="Arial" w:cs="Arial"/>
          <w:color w:val="6C6C6C"/>
          <w:sz w:val="17"/>
          <w:szCs w:val="17"/>
        </w:rPr>
        <w:t>) as ‘</w:t>
      </w:r>
      <w:proofErr w:type="spellStart"/>
      <w:r w:rsidRPr="00211B25">
        <w:rPr>
          <w:rFonts w:ascii="Arial" w:eastAsia="Times New Roman" w:hAnsi="Arial" w:cs="Arial"/>
          <w:color w:val="6C6C6C"/>
          <w:sz w:val="17"/>
          <w:szCs w:val="17"/>
        </w:rPr>
        <w:t>Ntile</w:t>
      </w:r>
      <w:proofErr w:type="spellEnd"/>
      <w:r w:rsidRPr="00211B25">
        <w:rPr>
          <w:rFonts w:ascii="Arial" w:eastAsia="Times New Roman" w:hAnsi="Arial" w:cs="Arial"/>
          <w:color w:val="6C6C6C"/>
          <w:sz w:val="17"/>
          <w:szCs w:val="17"/>
        </w:rPr>
        <w:t xml:space="preserve">’ </w:t>
      </w:r>
    </w:p>
    <w:p w:rsidR="00232937" w:rsidRPr="00211B25" w:rsidRDefault="00232937" w:rsidP="00232937">
      <w:pPr>
        <w:spacing w:after="0" w:line="240" w:lineRule="auto"/>
        <w:rPr>
          <w:rFonts w:ascii="Arial" w:eastAsia="Times New Roman" w:hAnsi="Arial" w:cs="Arial"/>
          <w:color w:val="6C6C6C"/>
          <w:sz w:val="17"/>
          <w:szCs w:val="17"/>
        </w:rPr>
      </w:pPr>
      <w:proofErr w:type="gramStart"/>
      <w:r w:rsidRPr="00211B25">
        <w:rPr>
          <w:rFonts w:ascii="Arial" w:eastAsia="Times New Roman" w:hAnsi="Arial" w:cs="Arial"/>
          <w:color w:val="6C6C6C"/>
          <w:sz w:val="17"/>
          <w:szCs w:val="17"/>
        </w:rPr>
        <w:t>from</w:t>
      </w:r>
      <w:proofErr w:type="gramEnd"/>
      <w:r w:rsidRPr="00211B25">
        <w:rPr>
          <w:rFonts w:ascii="Arial" w:eastAsia="Times New Roman" w:hAnsi="Arial" w:cs="Arial"/>
          <w:color w:val="6C6C6C"/>
          <w:sz w:val="17"/>
          <w:szCs w:val="17"/>
        </w:rPr>
        <w:t xml:space="preserve"> [person].[Address]</w:t>
      </w:r>
    </w:p>
    <w:p w:rsidR="00232937" w:rsidRPr="00211B25" w:rsidRDefault="00232937" w:rsidP="004D5D57">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WHERE </w:t>
      </w:r>
      <w:proofErr w:type="spellStart"/>
      <w:r w:rsidRPr="00211B25">
        <w:rPr>
          <w:rFonts w:ascii="Arial" w:eastAsia="Times New Roman" w:hAnsi="Arial" w:cs="Arial"/>
          <w:color w:val="6C6C6C"/>
          <w:sz w:val="17"/>
          <w:szCs w:val="17"/>
        </w:rPr>
        <w:t>PostalCode</w:t>
      </w:r>
      <w:proofErr w:type="spellEnd"/>
      <w:r w:rsidRPr="00211B25">
        <w:rPr>
          <w:rFonts w:ascii="Arial" w:eastAsia="Times New Roman" w:hAnsi="Arial" w:cs="Arial"/>
          <w:color w:val="6C6C6C"/>
          <w:sz w:val="17"/>
          <w:szCs w:val="17"/>
        </w:rPr>
        <w:t xml:space="preserve"> </w:t>
      </w:r>
      <w:proofErr w:type="gramStart"/>
      <w:r w:rsidRPr="00211B25">
        <w:rPr>
          <w:rFonts w:ascii="Arial" w:eastAsia="Times New Roman" w:hAnsi="Arial" w:cs="Arial"/>
          <w:color w:val="6C6C6C"/>
          <w:sz w:val="17"/>
          <w:szCs w:val="17"/>
        </w:rPr>
        <w:t>IN(</w:t>
      </w:r>
      <w:proofErr w:type="gramEnd"/>
      <w:r w:rsidRPr="00211B25">
        <w:rPr>
          <w:rFonts w:ascii="Arial" w:eastAsia="Times New Roman" w:hAnsi="Arial" w:cs="Arial"/>
          <w:color w:val="6C6C6C"/>
          <w:sz w:val="17"/>
          <w:szCs w:val="17"/>
        </w:rPr>
        <w:t>98055,98027,98052,97205)</w:t>
      </w:r>
    </w:p>
    <w:p w:rsidR="00907FD1" w:rsidRPr="00211B25" w:rsidRDefault="00907FD1" w:rsidP="004D5D57">
      <w:pPr>
        <w:spacing w:after="0" w:line="240" w:lineRule="auto"/>
        <w:rPr>
          <w:rFonts w:ascii="Arial" w:eastAsia="Times New Roman" w:hAnsi="Arial" w:cs="Arial"/>
          <w:color w:val="6C6C6C"/>
          <w:sz w:val="17"/>
          <w:szCs w:val="17"/>
        </w:rPr>
      </w:pPr>
    </w:p>
    <w:p w:rsidR="00907FD1" w:rsidRPr="00211B25" w:rsidRDefault="00907FD1" w:rsidP="004D5D57">
      <w:pPr>
        <w:spacing w:after="0" w:line="240" w:lineRule="auto"/>
        <w:rPr>
          <w:rFonts w:ascii="Arial" w:eastAsia="Times New Roman" w:hAnsi="Arial" w:cs="Arial"/>
          <w:color w:val="6C6C6C"/>
          <w:sz w:val="17"/>
          <w:szCs w:val="17"/>
        </w:rPr>
      </w:pPr>
      <w:r w:rsidRPr="008846D6">
        <w:rPr>
          <w:rFonts w:ascii="Arial" w:eastAsia="Times New Roman" w:hAnsi="Arial" w:cs="Arial"/>
          <w:color w:val="548DD4" w:themeColor="text2" w:themeTint="99"/>
          <w:sz w:val="17"/>
          <w:szCs w:val="17"/>
        </w:rPr>
        <w:t>Special data</w:t>
      </w:r>
    </w:p>
    <w:p w:rsidR="00942891" w:rsidRPr="00211B25" w:rsidRDefault="00942891" w:rsidP="004D5D57">
      <w:pPr>
        <w:spacing w:after="0" w:line="240" w:lineRule="auto"/>
        <w:rPr>
          <w:rFonts w:ascii="Arial" w:eastAsia="Times New Roman" w:hAnsi="Arial" w:cs="Arial"/>
          <w:color w:val="6C6C6C"/>
          <w:sz w:val="17"/>
          <w:szCs w:val="17"/>
        </w:rPr>
      </w:pPr>
    </w:p>
    <w:p w:rsidR="004D5D57" w:rsidRDefault="001E7FA7" w:rsidP="00B807E6">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SQL XML data types-</w:t>
      </w:r>
    </w:p>
    <w:p w:rsidR="00986754" w:rsidRDefault="00986754" w:rsidP="00B807E6">
      <w:pPr>
        <w:spacing w:after="0" w:line="240" w:lineRule="auto"/>
        <w:rPr>
          <w:rFonts w:ascii="Arial" w:eastAsia="Times New Roman" w:hAnsi="Arial" w:cs="Arial"/>
          <w:color w:val="6C6C6C"/>
          <w:sz w:val="17"/>
          <w:szCs w:val="17"/>
        </w:rPr>
      </w:pPr>
    </w:p>
    <w:p w:rsidR="00986754" w:rsidRPr="00986754" w:rsidRDefault="00986754" w:rsidP="00986754">
      <w:pPr>
        <w:shd w:val="clear" w:color="auto" w:fill="FFFFFF"/>
        <w:spacing w:before="100" w:beforeAutospacing="1" w:after="0" w:line="240" w:lineRule="auto"/>
        <w:rPr>
          <w:rFonts w:ascii="Arial" w:eastAsia="Times New Roman" w:hAnsi="Arial" w:cs="Arial"/>
          <w:color w:val="6C6C6C"/>
          <w:sz w:val="17"/>
          <w:szCs w:val="17"/>
        </w:rPr>
      </w:pPr>
      <w:r w:rsidRPr="00986754">
        <w:rPr>
          <w:rFonts w:ascii="Arial" w:eastAsia="Times New Roman" w:hAnsi="Arial" w:cs="Arial"/>
          <w:color w:val="6C6C6C"/>
          <w:sz w:val="17"/>
          <w:szCs w:val="17"/>
        </w:rPr>
        <w:t>If your data is highly structured with known schema, the relational model is likely to work best for data storage. SQL Server provides the required functionality and tools you may need. On the other hand, if the structure is semi-structured or unstructured, or unknown, you have to give consideration to modeling such data.</w:t>
      </w:r>
    </w:p>
    <w:p w:rsidR="00986754" w:rsidRPr="00986754" w:rsidRDefault="00986754" w:rsidP="00986754">
      <w:pPr>
        <w:shd w:val="clear" w:color="auto" w:fill="FFFFFF"/>
        <w:spacing w:before="100" w:beforeAutospacing="1" w:after="0" w:line="240" w:lineRule="auto"/>
        <w:rPr>
          <w:rFonts w:ascii="Arial" w:eastAsia="Times New Roman" w:hAnsi="Arial" w:cs="Arial"/>
          <w:color w:val="6C6C6C"/>
          <w:sz w:val="17"/>
          <w:szCs w:val="17"/>
        </w:rPr>
      </w:pPr>
      <w:r w:rsidRPr="00986754">
        <w:rPr>
          <w:rFonts w:ascii="Arial" w:eastAsia="Times New Roman" w:hAnsi="Arial" w:cs="Arial"/>
          <w:color w:val="6C6C6C"/>
          <w:sz w:val="17"/>
          <w:szCs w:val="17"/>
        </w:rPr>
        <w:t>XML is a good choice if you want a platform-independent model in order to ensure portability of the data by using structural and semantic markup. Additionally, it is an appropriate option if some of the following properties are satisfied:</w:t>
      </w:r>
    </w:p>
    <w:p w:rsidR="00986754" w:rsidRPr="00986754" w:rsidRDefault="00986754" w:rsidP="00986754">
      <w:pPr>
        <w:numPr>
          <w:ilvl w:val="0"/>
          <w:numId w:val="13"/>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Your data is sparse or you do not know the structure of the data, or the structure of your data may change significantly in the future.</w:t>
      </w:r>
    </w:p>
    <w:p w:rsidR="00986754" w:rsidRPr="00986754" w:rsidRDefault="00986754" w:rsidP="00986754">
      <w:pPr>
        <w:numPr>
          <w:ilvl w:val="0"/>
          <w:numId w:val="13"/>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Your data represents containment hierarchy, instead of references among entities, and may be recursive.</w:t>
      </w:r>
    </w:p>
    <w:p w:rsidR="00986754" w:rsidRPr="00986754" w:rsidRDefault="00986754" w:rsidP="00986754">
      <w:pPr>
        <w:numPr>
          <w:ilvl w:val="0"/>
          <w:numId w:val="13"/>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Order is inherent in your data.</w:t>
      </w:r>
    </w:p>
    <w:p w:rsidR="00986754" w:rsidRPr="00986754" w:rsidRDefault="00986754" w:rsidP="00986754">
      <w:pPr>
        <w:numPr>
          <w:ilvl w:val="0"/>
          <w:numId w:val="13"/>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 want to query into the data or update parts of it, based on its structure.</w:t>
      </w:r>
    </w:p>
    <w:p w:rsidR="00986754" w:rsidRPr="00986754" w:rsidRDefault="00986754" w:rsidP="00986754">
      <w:pPr>
        <w:shd w:val="clear" w:color="auto" w:fill="FFFFFF"/>
        <w:spacing w:before="100" w:beforeAutospacing="1" w:after="0" w:line="240" w:lineRule="auto"/>
        <w:rPr>
          <w:rFonts w:ascii="Arial" w:eastAsia="Times New Roman" w:hAnsi="Arial" w:cs="Arial"/>
          <w:color w:val="6C6C6C"/>
          <w:sz w:val="17"/>
          <w:szCs w:val="17"/>
        </w:rPr>
      </w:pPr>
      <w:r w:rsidRPr="00986754">
        <w:rPr>
          <w:rFonts w:ascii="Arial" w:eastAsia="Times New Roman" w:hAnsi="Arial" w:cs="Arial"/>
          <w:color w:val="6C6C6C"/>
          <w:sz w:val="17"/>
          <w:szCs w:val="17"/>
        </w:rPr>
        <w:t>If none of these conditions is met, you should use the relational data model. For example, if your data is in XML format but your application just uses the database to store and retrieve the data, an </w:t>
      </w:r>
      <w:r w:rsidRPr="003F356C">
        <w:rPr>
          <w:rFonts w:ascii="Arial" w:eastAsia="Times New Roman" w:hAnsi="Arial" w:cs="Arial"/>
          <w:color w:val="6C6C6C"/>
          <w:sz w:val="17"/>
          <w:szCs w:val="17"/>
        </w:rPr>
        <w:t>[n]</w:t>
      </w:r>
      <w:proofErr w:type="spellStart"/>
      <w:proofErr w:type="gramStart"/>
      <w:r w:rsidRPr="003F356C">
        <w:rPr>
          <w:rFonts w:ascii="Arial" w:eastAsia="Times New Roman" w:hAnsi="Arial" w:cs="Arial"/>
          <w:color w:val="6C6C6C"/>
          <w:sz w:val="17"/>
          <w:szCs w:val="17"/>
        </w:rPr>
        <w:t>varchar</w:t>
      </w:r>
      <w:proofErr w:type="spellEnd"/>
      <w:r w:rsidRPr="003F356C">
        <w:rPr>
          <w:rFonts w:ascii="Arial" w:eastAsia="Times New Roman" w:hAnsi="Arial" w:cs="Arial"/>
          <w:color w:val="6C6C6C"/>
          <w:sz w:val="17"/>
          <w:szCs w:val="17"/>
        </w:rPr>
        <w:t>(</w:t>
      </w:r>
      <w:proofErr w:type="gramEnd"/>
      <w:r w:rsidRPr="003F356C">
        <w:rPr>
          <w:rFonts w:ascii="Arial" w:eastAsia="Times New Roman" w:hAnsi="Arial" w:cs="Arial"/>
          <w:color w:val="6C6C6C"/>
          <w:sz w:val="17"/>
          <w:szCs w:val="17"/>
        </w:rPr>
        <w:t>max)</w:t>
      </w:r>
      <w:r w:rsidRPr="00986754">
        <w:rPr>
          <w:rFonts w:ascii="Arial" w:eastAsia="Times New Roman" w:hAnsi="Arial" w:cs="Arial"/>
          <w:color w:val="6C6C6C"/>
          <w:sz w:val="17"/>
          <w:szCs w:val="17"/>
        </w:rPr>
        <w:t> column is all you require. Storing the data in an XML column has additional benefits. This includes having the engine determine that the data is well formed or valid, and also includes support for fine-grained query and updates into the XML data.</w:t>
      </w:r>
    </w:p>
    <w:p w:rsidR="00986754" w:rsidRPr="00986754" w:rsidRDefault="00986754" w:rsidP="00986754">
      <w:pPr>
        <w:shd w:val="clear" w:color="auto" w:fill="FFFFFF"/>
        <w:spacing w:after="0" w:line="240" w:lineRule="auto"/>
        <w:outlineLvl w:val="1"/>
        <w:rPr>
          <w:rFonts w:ascii="Arial" w:eastAsia="Times New Roman" w:hAnsi="Arial" w:cs="Arial"/>
          <w:color w:val="6C6C6C"/>
          <w:sz w:val="17"/>
          <w:szCs w:val="17"/>
        </w:rPr>
      </w:pPr>
      <w:r w:rsidRPr="00986754">
        <w:rPr>
          <w:rFonts w:ascii="Arial" w:eastAsia="Times New Roman" w:hAnsi="Arial" w:cs="Arial"/>
          <w:color w:val="6C6C6C"/>
          <w:sz w:val="17"/>
          <w:szCs w:val="17"/>
        </w:rPr>
        <w:t>Reasons for Storing XML Data in SQL Server</w:t>
      </w:r>
    </w:p>
    <w:p w:rsidR="00986754" w:rsidRPr="00986754" w:rsidRDefault="00986754" w:rsidP="00986754">
      <w:pPr>
        <w:shd w:val="clear" w:color="auto" w:fill="FFFFFF"/>
        <w:spacing w:before="100" w:beforeAutospacing="1" w:after="0" w:line="240" w:lineRule="auto"/>
        <w:rPr>
          <w:rFonts w:ascii="Arial" w:eastAsia="Times New Roman" w:hAnsi="Arial" w:cs="Arial"/>
          <w:color w:val="6C6C6C"/>
          <w:sz w:val="17"/>
          <w:szCs w:val="17"/>
        </w:rPr>
      </w:pPr>
      <w:r w:rsidRPr="00986754">
        <w:rPr>
          <w:rFonts w:ascii="Arial" w:eastAsia="Times New Roman" w:hAnsi="Arial" w:cs="Arial"/>
          <w:color w:val="6C6C6C"/>
          <w:sz w:val="17"/>
          <w:szCs w:val="17"/>
        </w:rPr>
        <w:lastRenderedPageBreak/>
        <w:t>Following are some of the reasons to use native XML features in SQL Server instead of managing your XML data in the file system:</w:t>
      </w:r>
    </w:p>
    <w:p w:rsidR="00986754" w:rsidRPr="00986754" w:rsidRDefault="00986754" w:rsidP="00986754">
      <w:pPr>
        <w:numPr>
          <w:ilvl w:val="0"/>
          <w:numId w:val="14"/>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 want to share, query, and modify your XML data in an efficient and transacted way. Fine-grained data access is important to your application. For example, you may want to extract some of the sections within an XML document, or you may want to insert a new section without replacing your whole document.</w:t>
      </w:r>
    </w:p>
    <w:p w:rsidR="00986754" w:rsidRPr="00986754" w:rsidRDefault="00986754" w:rsidP="00986754">
      <w:pPr>
        <w:numPr>
          <w:ilvl w:val="0"/>
          <w:numId w:val="14"/>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 have relational data and XML data and you want interoperability between both relational and XML data within your application.</w:t>
      </w:r>
    </w:p>
    <w:p w:rsidR="00986754" w:rsidRPr="00986754" w:rsidRDefault="00986754" w:rsidP="00986754">
      <w:pPr>
        <w:numPr>
          <w:ilvl w:val="0"/>
          <w:numId w:val="14"/>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 need language support for query and data modification for cross-domain applications.</w:t>
      </w:r>
    </w:p>
    <w:p w:rsidR="00986754" w:rsidRPr="00986754" w:rsidRDefault="00986754" w:rsidP="00986754">
      <w:pPr>
        <w:numPr>
          <w:ilvl w:val="0"/>
          <w:numId w:val="14"/>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 want the server to guarantee that the data is well formed and also optionally validate your data according to XML schemas.</w:t>
      </w:r>
    </w:p>
    <w:p w:rsidR="00986754" w:rsidRPr="00986754" w:rsidRDefault="00986754" w:rsidP="00986754">
      <w:pPr>
        <w:numPr>
          <w:ilvl w:val="0"/>
          <w:numId w:val="14"/>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 want indexing of XML data for efficient query processing and good scalability, and the use of a first-rate query optimizer.</w:t>
      </w:r>
    </w:p>
    <w:p w:rsidR="00986754" w:rsidRPr="00986754" w:rsidRDefault="00986754" w:rsidP="00986754">
      <w:pPr>
        <w:numPr>
          <w:ilvl w:val="0"/>
          <w:numId w:val="14"/>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 want SOAP, ADO.NET, and OLE DB access to XML data.</w:t>
      </w:r>
    </w:p>
    <w:p w:rsidR="00986754" w:rsidRPr="00986754" w:rsidRDefault="00986754" w:rsidP="00986754">
      <w:pPr>
        <w:numPr>
          <w:ilvl w:val="0"/>
          <w:numId w:val="14"/>
        </w:numPr>
        <w:shd w:val="clear" w:color="auto" w:fill="FFFFFF"/>
        <w:spacing w:before="100" w:beforeAutospacing="1" w:after="0" w:line="240" w:lineRule="auto"/>
        <w:ind w:left="362"/>
        <w:rPr>
          <w:rFonts w:ascii="Arial" w:eastAsia="Times New Roman" w:hAnsi="Arial" w:cs="Arial"/>
          <w:color w:val="6C6C6C"/>
          <w:sz w:val="17"/>
          <w:szCs w:val="17"/>
        </w:rPr>
      </w:pPr>
      <w:r w:rsidRPr="00986754">
        <w:rPr>
          <w:rFonts w:ascii="Arial" w:eastAsia="Times New Roman" w:hAnsi="Arial" w:cs="Arial"/>
          <w:color w:val="6C6C6C"/>
          <w:sz w:val="17"/>
          <w:szCs w:val="17"/>
        </w:rPr>
        <w:t>You want to use administrative functionality of the database server for managing your XML data. For example, this would be backup, recovery, and replication.</w:t>
      </w:r>
    </w:p>
    <w:p w:rsidR="00986754" w:rsidRPr="00986754" w:rsidRDefault="00986754" w:rsidP="00986754">
      <w:pPr>
        <w:shd w:val="clear" w:color="auto" w:fill="FFFFFF"/>
        <w:spacing w:before="100" w:beforeAutospacing="1" w:after="0" w:line="240" w:lineRule="auto"/>
        <w:rPr>
          <w:rFonts w:ascii="Arial" w:eastAsia="Times New Roman" w:hAnsi="Arial" w:cs="Arial"/>
          <w:color w:val="6C6C6C"/>
          <w:sz w:val="17"/>
          <w:szCs w:val="17"/>
        </w:rPr>
      </w:pPr>
      <w:r w:rsidRPr="00986754">
        <w:rPr>
          <w:rFonts w:ascii="Arial" w:eastAsia="Times New Roman" w:hAnsi="Arial" w:cs="Arial"/>
          <w:color w:val="6C6C6C"/>
          <w:sz w:val="17"/>
          <w:szCs w:val="17"/>
        </w:rPr>
        <w:t>If none of these conditions is satisfied, it may be better to store your data as a non-XML, large object type, such as </w:t>
      </w:r>
      <w:r w:rsidRPr="003F356C">
        <w:rPr>
          <w:rFonts w:ascii="Arial" w:eastAsia="Times New Roman" w:hAnsi="Arial" w:cs="Arial"/>
          <w:color w:val="6C6C6C"/>
          <w:sz w:val="17"/>
          <w:szCs w:val="17"/>
        </w:rPr>
        <w:t>[n]</w:t>
      </w:r>
      <w:proofErr w:type="spellStart"/>
      <w:r w:rsidRPr="003F356C">
        <w:rPr>
          <w:rFonts w:ascii="Arial" w:eastAsia="Times New Roman" w:hAnsi="Arial" w:cs="Arial"/>
          <w:color w:val="6C6C6C"/>
          <w:sz w:val="17"/>
          <w:szCs w:val="17"/>
        </w:rPr>
        <w:t>varchar</w:t>
      </w:r>
      <w:proofErr w:type="spellEnd"/>
      <w:r w:rsidRPr="003F356C">
        <w:rPr>
          <w:rFonts w:ascii="Arial" w:eastAsia="Times New Roman" w:hAnsi="Arial" w:cs="Arial"/>
          <w:color w:val="6C6C6C"/>
          <w:sz w:val="17"/>
          <w:szCs w:val="17"/>
        </w:rPr>
        <w:t>(max)</w:t>
      </w:r>
      <w:r w:rsidRPr="00986754">
        <w:rPr>
          <w:rFonts w:ascii="Arial" w:eastAsia="Times New Roman" w:hAnsi="Arial" w:cs="Arial"/>
          <w:color w:val="6C6C6C"/>
          <w:sz w:val="17"/>
          <w:szCs w:val="17"/>
        </w:rPr>
        <w:t> or </w:t>
      </w:r>
      <w:proofErr w:type="spellStart"/>
      <w:r w:rsidRPr="003F356C">
        <w:rPr>
          <w:rFonts w:ascii="Arial" w:eastAsia="Times New Roman" w:hAnsi="Arial" w:cs="Arial"/>
          <w:color w:val="6C6C6C"/>
          <w:sz w:val="17"/>
          <w:szCs w:val="17"/>
        </w:rPr>
        <w:t>varbinary</w:t>
      </w:r>
      <w:proofErr w:type="spellEnd"/>
      <w:r w:rsidRPr="003F356C">
        <w:rPr>
          <w:rFonts w:ascii="Arial" w:eastAsia="Times New Roman" w:hAnsi="Arial" w:cs="Arial"/>
          <w:color w:val="6C6C6C"/>
          <w:sz w:val="17"/>
          <w:szCs w:val="17"/>
        </w:rPr>
        <w:t>(max)</w:t>
      </w:r>
      <w:r w:rsidRPr="00986754">
        <w:rPr>
          <w:rFonts w:ascii="Arial" w:eastAsia="Times New Roman" w:hAnsi="Arial" w:cs="Arial"/>
          <w:color w:val="6C6C6C"/>
          <w:sz w:val="17"/>
          <w:szCs w:val="17"/>
        </w:rPr>
        <w:t>.</w:t>
      </w:r>
    </w:p>
    <w:p w:rsidR="00986754" w:rsidRPr="00211B25" w:rsidRDefault="00986754" w:rsidP="00B807E6">
      <w:pPr>
        <w:spacing w:after="0" w:line="240" w:lineRule="auto"/>
        <w:rPr>
          <w:rFonts w:ascii="Arial" w:eastAsia="Times New Roman" w:hAnsi="Arial" w:cs="Arial"/>
          <w:color w:val="6C6C6C"/>
          <w:sz w:val="17"/>
          <w:szCs w:val="17"/>
        </w:rPr>
      </w:pPr>
    </w:p>
    <w:p w:rsidR="001E7FA7" w:rsidRPr="00211B25" w:rsidRDefault="001E7FA7" w:rsidP="00B807E6">
      <w:pPr>
        <w:spacing w:after="0" w:line="240" w:lineRule="auto"/>
        <w:rPr>
          <w:rFonts w:ascii="Arial" w:eastAsia="Times New Roman" w:hAnsi="Arial" w:cs="Arial"/>
          <w:color w:val="6C6C6C"/>
          <w:sz w:val="17"/>
          <w:szCs w:val="17"/>
        </w:rPr>
      </w:pPr>
    </w:p>
    <w:p w:rsidR="001E7FA7" w:rsidRPr="00211B25" w:rsidRDefault="001E7FA7" w:rsidP="00B807E6">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To fill data into Table from XML</w:t>
      </w:r>
    </w:p>
    <w:p w:rsidR="001E7FA7" w:rsidRPr="00211B25" w:rsidRDefault="00466CD0" w:rsidP="00466CD0">
      <w:pPr>
        <w:pStyle w:val="ListParagraph"/>
        <w:numPr>
          <w:ilvl w:val="0"/>
          <w:numId w:val="3"/>
        </w:num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Create table with column type xml</w:t>
      </w:r>
    </w:p>
    <w:p w:rsidR="00466CD0" w:rsidRPr="00211B25" w:rsidRDefault="00466CD0" w:rsidP="00466CD0">
      <w:pPr>
        <w:pStyle w:val="ListParagraph"/>
        <w:numPr>
          <w:ilvl w:val="0"/>
          <w:numId w:val="3"/>
        </w:num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Insert data into table with insert query</w:t>
      </w:r>
    </w:p>
    <w:p w:rsidR="00466CD0" w:rsidRPr="00211B25" w:rsidRDefault="00466CD0" w:rsidP="00466CD0">
      <w:pPr>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Insert into </w:t>
      </w:r>
      <w:proofErr w:type="spellStart"/>
      <w:r w:rsidRPr="00211B25">
        <w:rPr>
          <w:rFonts w:ascii="Arial" w:eastAsia="Times New Roman" w:hAnsi="Arial" w:cs="Arial"/>
          <w:color w:val="6C6C6C"/>
          <w:sz w:val="17"/>
          <w:szCs w:val="17"/>
        </w:rPr>
        <w:t>XMLdatatable</w:t>
      </w:r>
      <w:proofErr w:type="spell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xmldata</w:t>
      </w:r>
      <w:proofErr w:type="spellEnd"/>
      <w:r w:rsidRPr="00211B25">
        <w:rPr>
          <w:rFonts w:ascii="Arial" w:eastAsia="Times New Roman" w:hAnsi="Arial" w:cs="Arial"/>
          <w:color w:val="6C6C6C"/>
          <w:sz w:val="17"/>
          <w:szCs w:val="17"/>
        </w:rPr>
        <w:t>) values (‘&lt;note&gt;&lt;to&gt;Tove&lt;/to&gt;&lt;from&gt;Jani&lt;/from&gt;&lt;heading&gt;Reminder&lt;/heading&gt;&lt;body&gt;Dont forget me this weekend</w:t>
      </w:r>
      <w:proofErr w:type="gramStart"/>
      <w:r w:rsidRPr="00211B25">
        <w:rPr>
          <w:rFonts w:ascii="Arial" w:eastAsia="Times New Roman" w:hAnsi="Arial" w:cs="Arial"/>
          <w:color w:val="6C6C6C"/>
          <w:sz w:val="17"/>
          <w:szCs w:val="17"/>
        </w:rPr>
        <w:t>!&lt;</w:t>
      </w:r>
      <w:proofErr w:type="gramEnd"/>
      <w:r w:rsidRPr="00211B25">
        <w:rPr>
          <w:rFonts w:ascii="Arial" w:eastAsia="Times New Roman" w:hAnsi="Arial" w:cs="Arial"/>
          <w:color w:val="6C6C6C"/>
          <w:sz w:val="17"/>
          <w:szCs w:val="17"/>
        </w:rPr>
        <w:t>/body&gt;&lt;/note&gt;’)</w:t>
      </w:r>
    </w:p>
    <w:p w:rsidR="00466CD0" w:rsidRPr="00211B25" w:rsidRDefault="00466CD0" w:rsidP="00B807E6">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To convert data in table to XML</w:t>
      </w:r>
    </w:p>
    <w:p w:rsidR="00466CD0" w:rsidRPr="00211B25" w:rsidRDefault="00466CD0" w:rsidP="00466CD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 FROM </w:t>
      </w:r>
      <w:proofErr w:type="spellStart"/>
      <w:r w:rsidRPr="00211B25">
        <w:rPr>
          <w:rFonts w:ascii="Arial" w:eastAsia="Times New Roman" w:hAnsi="Arial" w:cs="Arial"/>
          <w:color w:val="6C6C6C"/>
          <w:sz w:val="17"/>
          <w:szCs w:val="17"/>
        </w:rPr>
        <w:t>Sales.SalesTerritory</w:t>
      </w:r>
      <w:proofErr w:type="spellEnd"/>
    </w:p>
    <w:p w:rsidR="00466CD0" w:rsidRPr="00211B25" w:rsidRDefault="00466CD0" w:rsidP="00B807E6">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For xml </w:t>
      </w:r>
      <w:proofErr w:type="spellStart"/>
      <w:r w:rsidRPr="00211B25">
        <w:rPr>
          <w:rFonts w:ascii="Arial" w:eastAsia="Times New Roman" w:hAnsi="Arial" w:cs="Arial"/>
          <w:color w:val="6C6C6C"/>
          <w:sz w:val="17"/>
          <w:szCs w:val="17"/>
        </w:rPr>
        <w:t>auto</w:t>
      </w:r>
      <w:proofErr w:type="gramStart"/>
      <w:r w:rsidRPr="00211B25">
        <w:rPr>
          <w:rFonts w:ascii="Arial" w:eastAsia="Times New Roman" w:hAnsi="Arial" w:cs="Arial"/>
          <w:color w:val="6C6C6C"/>
          <w:sz w:val="17"/>
          <w:szCs w:val="17"/>
        </w:rPr>
        <w:t>,elements,root</w:t>
      </w:r>
      <w:proofErr w:type="spellEnd"/>
      <w:proofErr w:type="gramEnd"/>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Salesterritory</w:t>
      </w:r>
      <w:proofErr w:type="spellEnd"/>
      <w:r w:rsidRPr="00211B25">
        <w:rPr>
          <w:rFonts w:ascii="Arial" w:eastAsia="Times New Roman" w:hAnsi="Arial" w:cs="Arial"/>
          <w:color w:val="6C6C6C"/>
          <w:sz w:val="17"/>
          <w:szCs w:val="17"/>
        </w:rPr>
        <w:t>’)</w:t>
      </w:r>
    </w:p>
    <w:p w:rsidR="00466CD0" w:rsidRPr="00211B25" w:rsidRDefault="00466CD0" w:rsidP="00B807E6">
      <w:pPr>
        <w:spacing w:after="0" w:line="240" w:lineRule="auto"/>
        <w:rPr>
          <w:rFonts w:ascii="Arial" w:eastAsia="Times New Roman" w:hAnsi="Arial" w:cs="Arial"/>
          <w:color w:val="6C6C6C"/>
          <w:sz w:val="17"/>
          <w:szCs w:val="17"/>
        </w:rPr>
      </w:pPr>
    </w:p>
    <w:p w:rsidR="00466CD0" w:rsidRPr="00211B25" w:rsidRDefault="00466CD0" w:rsidP="00466CD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 FROM </w:t>
      </w:r>
      <w:proofErr w:type="spellStart"/>
      <w:r w:rsidRPr="00211B25">
        <w:rPr>
          <w:rFonts w:ascii="Arial" w:eastAsia="Times New Roman" w:hAnsi="Arial" w:cs="Arial"/>
          <w:color w:val="6C6C6C"/>
          <w:sz w:val="17"/>
          <w:szCs w:val="17"/>
        </w:rPr>
        <w:t>Sales.SalesTerritory</w:t>
      </w:r>
      <w:proofErr w:type="spellEnd"/>
    </w:p>
    <w:p w:rsidR="00466CD0" w:rsidRPr="00211B25" w:rsidRDefault="00466CD0" w:rsidP="00466CD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For xml </w:t>
      </w:r>
      <w:proofErr w:type="spellStart"/>
      <w:r w:rsidRPr="00211B25">
        <w:rPr>
          <w:rFonts w:ascii="Arial" w:eastAsia="Times New Roman" w:hAnsi="Arial" w:cs="Arial"/>
          <w:color w:val="6C6C6C"/>
          <w:sz w:val="17"/>
          <w:szCs w:val="17"/>
        </w:rPr>
        <w:t>raw</w:t>
      </w:r>
      <w:proofErr w:type="gramStart"/>
      <w:r w:rsidRPr="00211B25">
        <w:rPr>
          <w:rFonts w:ascii="Arial" w:eastAsia="Times New Roman" w:hAnsi="Arial" w:cs="Arial"/>
          <w:color w:val="6C6C6C"/>
          <w:sz w:val="17"/>
          <w:szCs w:val="17"/>
        </w:rPr>
        <w:t>,elements,root</w:t>
      </w:r>
      <w:proofErr w:type="spellEnd"/>
      <w:proofErr w:type="gramEnd"/>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Salesterritory</w:t>
      </w:r>
      <w:proofErr w:type="spellEnd"/>
      <w:r w:rsidRPr="00211B25">
        <w:rPr>
          <w:rFonts w:ascii="Arial" w:eastAsia="Times New Roman" w:hAnsi="Arial" w:cs="Arial"/>
          <w:color w:val="6C6C6C"/>
          <w:sz w:val="17"/>
          <w:szCs w:val="17"/>
        </w:rPr>
        <w:t>’)</w:t>
      </w:r>
    </w:p>
    <w:p w:rsidR="00711421" w:rsidRPr="00211B25" w:rsidRDefault="00711421" w:rsidP="00466CD0">
      <w:pPr>
        <w:spacing w:after="0" w:line="240" w:lineRule="auto"/>
        <w:rPr>
          <w:rFonts w:ascii="Arial" w:eastAsia="Times New Roman" w:hAnsi="Arial" w:cs="Arial"/>
          <w:color w:val="6C6C6C"/>
          <w:sz w:val="17"/>
          <w:szCs w:val="17"/>
        </w:rPr>
      </w:pPr>
    </w:p>
    <w:p w:rsidR="00711421" w:rsidRPr="00211B25" w:rsidRDefault="00711421" w:rsidP="00466CD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To fetch particular data from the XML in table</w:t>
      </w:r>
    </w:p>
    <w:p w:rsidR="00711421" w:rsidRPr="00211B25" w:rsidRDefault="00711421" w:rsidP="00466CD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Select [</w:t>
      </w:r>
      <w:proofErr w:type="spellStart"/>
      <w:r w:rsidRPr="00211B25">
        <w:rPr>
          <w:rFonts w:ascii="Arial" w:eastAsia="Times New Roman" w:hAnsi="Arial" w:cs="Arial"/>
          <w:color w:val="6C6C6C"/>
          <w:sz w:val="17"/>
          <w:szCs w:val="17"/>
        </w:rPr>
        <w:t>xmldata</w:t>
      </w:r>
      <w:proofErr w:type="spellEnd"/>
      <w:r w:rsidRPr="00211B25">
        <w:rPr>
          <w:rFonts w:ascii="Arial" w:eastAsia="Times New Roman" w:hAnsi="Arial" w:cs="Arial"/>
          <w:color w:val="6C6C6C"/>
          <w:sz w:val="17"/>
          <w:szCs w:val="17"/>
        </w:rPr>
        <w:t>].</w:t>
      </w:r>
      <w:proofErr w:type="gramStart"/>
      <w:r w:rsidRPr="00211B25">
        <w:rPr>
          <w:rFonts w:ascii="Arial" w:eastAsia="Times New Roman" w:hAnsi="Arial" w:cs="Arial"/>
          <w:color w:val="6C6C6C"/>
          <w:sz w:val="17"/>
          <w:szCs w:val="17"/>
        </w:rPr>
        <w:t>query(</w:t>
      </w:r>
      <w:proofErr w:type="gramEnd"/>
      <w:r w:rsidRPr="00211B25">
        <w:rPr>
          <w:rFonts w:ascii="Arial" w:eastAsia="Times New Roman" w:hAnsi="Arial" w:cs="Arial"/>
          <w:color w:val="6C6C6C"/>
          <w:sz w:val="17"/>
          <w:szCs w:val="17"/>
        </w:rPr>
        <w:t xml:space="preserve">‘\node\to’) as [TO] from </w:t>
      </w:r>
      <w:proofErr w:type="spellStart"/>
      <w:r w:rsidRPr="00211B25">
        <w:rPr>
          <w:rFonts w:ascii="Arial" w:eastAsia="Times New Roman" w:hAnsi="Arial" w:cs="Arial"/>
          <w:color w:val="6C6C6C"/>
          <w:sz w:val="17"/>
          <w:szCs w:val="17"/>
        </w:rPr>
        <w:t>XMLdatatable</w:t>
      </w:r>
      <w:proofErr w:type="spellEnd"/>
    </w:p>
    <w:p w:rsidR="00A96EFE" w:rsidRPr="00211B25" w:rsidRDefault="00A96EFE" w:rsidP="00466CD0">
      <w:pPr>
        <w:spacing w:after="0" w:line="240" w:lineRule="auto"/>
        <w:rPr>
          <w:rFonts w:ascii="Arial" w:eastAsia="Times New Roman" w:hAnsi="Arial" w:cs="Arial"/>
          <w:color w:val="6C6C6C"/>
          <w:sz w:val="17"/>
          <w:szCs w:val="17"/>
        </w:rPr>
      </w:pPr>
    </w:p>
    <w:p w:rsidR="00A96EFE" w:rsidRPr="00211B25" w:rsidRDefault="00A96EFE" w:rsidP="00466CD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Just want the actual value from the tag</w:t>
      </w:r>
    </w:p>
    <w:p w:rsidR="00A96EFE" w:rsidRPr="00211B25" w:rsidRDefault="00A96EFE" w:rsidP="00A96EFE">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Select [</w:t>
      </w:r>
      <w:proofErr w:type="spellStart"/>
      <w:r w:rsidRPr="00211B25">
        <w:rPr>
          <w:rFonts w:ascii="Arial" w:eastAsia="Times New Roman" w:hAnsi="Arial" w:cs="Arial"/>
          <w:color w:val="6C6C6C"/>
          <w:sz w:val="17"/>
          <w:szCs w:val="17"/>
        </w:rPr>
        <w:t>xmldata</w:t>
      </w:r>
      <w:proofErr w:type="spellEnd"/>
      <w:r w:rsidRPr="00211B25">
        <w:rPr>
          <w:rFonts w:ascii="Arial" w:eastAsia="Times New Roman" w:hAnsi="Arial" w:cs="Arial"/>
          <w:color w:val="6C6C6C"/>
          <w:sz w:val="17"/>
          <w:szCs w:val="17"/>
        </w:rPr>
        <w:t>].</w:t>
      </w:r>
      <w:proofErr w:type="gramStart"/>
      <w:r w:rsidRPr="00211B25">
        <w:rPr>
          <w:rFonts w:ascii="Arial" w:eastAsia="Times New Roman" w:hAnsi="Arial" w:cs="Arial"/>
          <w:color w:val="6C6C6C"/>
          <w:sz w:val="17"/>
          <w:szCs w:val="17"/>
        </w:rPr>
        <w:t>value(</w:t>
      </w:r>
      <w:proofErr w:type="gramEnd"/>
      <w:r w:rsidRPr="00211B25">
        <w:rPr>
          <w:rFonts w:ascii="Arial" w:eastAsia="Times New Roman" w:hAnsi="Arial" w:cs="Arial"/>
          <w:color w:val="6C6C6C"/>
          <w:sz w:val="17"/>
          <w:szCs w:val="17"/>
        </w:rPr>
        <w:t>‘(\node\to)[1]’,’</w:t>
      </w:r>
      <w:proofErr w:type="spellStart"/>
      <w:r w:rsidRPr="00211B25">
        <w:rPr>
          <w:rFonts w:ascii="Arial" w:eastAsia="Times New Roman" w:hAnsi="Arial" w:cs="Arial"/>
          <w:color w:val="6C6C6C"/>
          <w:sz w:val="17"/>
          <w:szCs w:val="17"/>
        </w:rPr>
        <w:t>varchar</w:t>
      </w:r>
      <w:proofErr w:type="spellEnd"/>
      <w:r w:rsidRPr="00211B25">
        <w:rPr>
          <w:rFonts w:ascii="Arial" w:eastAsia="Times New Roman" w:hAnsi="Arial" w:cs="Arial"/>
          <w:color w:val="6C6C6C"/>
          <w:sz w:val="17"/>
          <w:szCs w:val="17"/>
        </w:rPr>
        <w:t xml:space="preserve">(10)’) as [TO] from </w:t>
      </w:r>
      <w:proofErr w:type="spellStart"/>
      <w:r w:rsidRPr="00211B25">
        <w:rPr>
          <w:rFonts w:ascii="Arial" w:eastAsia="Times New Roman" w:hAnsi="Arial" w:cs="Arial"/>
          <w:color w:val="6C6C6C"/>
          <w:sz w:val="17"/>
          <w:szCs w:val="17"/>
        </w:rPr>
        <w:t>XMLdatatable</w:t>
      </w:r>
      <w:proofErr w:type="spellEnd"/>
    </w:p>
    <w:p w:rsidR="00893804" w:rsidRPr="00211B25" w:rsidRDefault="00893804" w:rsidP="00A96EFE">
      <w:pPr>
        <w:spacing w:after="0" w:line="240" w:lineRule="auto"/>
        <w:rPr>
          <w:rFonts w:ascii="Arial" w:eastAsia="Times New Roman" w:hAnsi="Arial" w:cs="Arial"/>
          <w:color w:val="6C6C6C"/>
          <w:sz w:val="17"/>
          <w:szCs w:val="17"/>
        </w:rPr>
      </w:pPr>
    </w:p>
    <w:p w:rsidR="00893804" w:rsidRPr="00211B25" w:rsidRDefault="005F7EF1" w:rsidP="00A96EFE">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Give me top 10 </w:t>
      </w:r>
      <w:proofErr w:type="spellStart"/>
      <w:r w:rsidRPr="00211B25">
        <w:rPr>
          <w:rFonts w:ascii="Arial" w:eastAsia="Times New Roman" w:hAnsi="Arial" w:cs="Arial"/>
          <w:color w:val="6C6C6C"/>
          <w:sz w:val="17"/>
          <w:szCs w:val="17"/>
        </w:rPr>
        <w:t>territoryId</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salesterritory</w:t>
      </w:r>
      <w:proofErr w:type="spellEnd"/>
      <w:r w:rsidRPr="00211B25">
        <w:rPr>
          <w:rFonts w:ascii="Arial" w:eastAsia="Times New Roman" w:hAnsi="Arial" w:cs="Arial"/>
          <w:color w:val="6C6C6C"/>
          <w:sz w:val="17"/>
          <w:szCs w:val="17"/>
        </w:rPr>
        <w:t xml:space="preserve"> in XML</w:t>
      </w:r>
    </w:p>
    <w:p w:rsidR="005F7EF1" w:rsidRPr="00211B25" w:rsidRDefault="005F7EF1" w:rsidP="005F7EF1">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top 10 </w:t>
      </w:r>
      <w:proofErr w:type="spellStart"/>
      <w:r w:rsidRPr="00211B25">
        <w:rPr>
          <w:rFonts w:ascii="Arial" w:eastAsia="Times New Roman" w:hAnsi="Arial" w:cs="Arial"/>
          <w:color w:val="6C6C6C"/>
          <w:sz w:val="17"/>
          <w:szCs w:val="17"/>
        </w:rPr>
        <w:t>territoryId</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p>
    <w:p w:rsidR="005F7EF1" w:rsidRPr="00211B25" w:rsidRDefault="005F7EF1" w:rsidP="005F7EF1">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For xml </w:t>
      </w:r>
      <w:proofErr w:type="spellStart"/>
      <w:r w:rsidRPr="00211B25">
        <w:rPr>
          <w:rFonts w:ascii="Arial" w:eastAsia="Times New Roman" w:hAnsi="Arial" w:cs="Arial"/>
          <w:color w:val="6C6C6C"/>
          <w:sz w:val="17"/>
          <w:szCs w:val="17"/>
        </w:rPr>
        <w:t>auto</w:t>
      </w:r>
      <w:proofErr w:type="gramStart"/>
      <w:r w:rsidRPr="00211B25">
        <w:rPr>
          <w:rFonts w:ascii="Arial" w:eastAsia="Times New Roman" w:hAnsi="Arial" w:cs="Arial"/>
          <w:color w:val="6C6C6C"/>
          <w:sz w:val="17"/>
          <w:szCs w:val="17"/>
        </w:rPr>
        <w:t>,elements,root</w:t>
      </w:r>
      <w:proofErr w:type="spellEnd"/>
      <w:proofErr w:type="gramEnd"/>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Salesterritory</w:t>
      </w:r>
      <w:proofErr w:type="spellEnd"/>
      <w:r w:rsidRPr="00211B25">
        <w:rPr>
          <w:rFonts w:ascii="Arial" w:eastAsia="Times New Roman" w:hAnsi="Arial" w:cs="Arial"/>
          <w:color w:val="6C6C6C"/>
          <w:sz w:val="17"/>
          <w:szCs w:val="17"/>
        </w:rPr>
        <w:t>’)</w:t>
      </w:r>
    </w:p>
    <w:p w:rsidR="004A0811" w:rsidRPr="00211B25" w:rsidRDefault="004A0811" w:rsidP="005F7EF1">
      <w:pPr>
        <w:spacing w:after="0" w:line="240" w:lineRule="auto"/>
        <w:rPr>
          <w:rFonts w:ascii="Arial" w:eastAsia="Times New Roman" w:hAnsi="Arial" w:cs="Arial"/>
          <w:color w:val="6C6C6C"/>
          <w:sz w:val="17"/>
          <w:szCs w:val="17"/>
        </w:rPr>
      </w:pPr>
    </w:p>
    <w:p w:rsidR="004A0811" w:rsidRPr="00211B25" w:rsidRDefault="004A0811" w:rsidP="005F7EF1">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Represent as XML and display it in Tabular format:</w:t>
      </w:r>
    </w:p>
    <w:p w:rsidR="00840524" w:rsidRPr="00211B25" w:rsidRDefault="00840524"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w:t>
      </w:r>
      <w:r w:rsidR="00A81544" w:rsidRPr="00211B25">
        <w:rPr>
          <w:rFonts w:ascii="Arial" w:eastAsia="Times New Roman" w:hAnsi="Arial" w:cs="Arial"/>
          <w:color w:val="6C6C6C"/>
          <w:sz w:val="17"/>
          <w:szCs w:val="17"/>
        </w:rPr>
        <w:t>*</w:t>
      </w:r>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p>
    <w:p w:rsidR="00840524" w:rsidRPr="00211B25" w:rsidRDefault="00840524"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For xml </w:t>
      </w:r>
      <w:proofErr w:type="spellStart"/>
      <w:r w:rsidRPr="00211B25">
        <w:rPr>
          <w:rFonts w:ascii="Arial" w:eastAsia="Times New Roman" w:hAnsi="Arial" w:cs="Arial"/>
          <w:color w:val="6C6C6C"/>
          <w:sz w:val="17"/>
          <w:szCs w:val="17"/>
        </w:rPr>
        <w:t>auto</w:t>
      </w:r>
      <w:proofErr w:type="gramStart"/>
      <w:r w:rsidRPr="00211B25">
        <w:rPr>
          <w:rFonts w:ascii="Arial" w:eastAsia="Times New Roman" w:hAnsi="Arial" w:cs="Arial"/>
          <w:color w:val="6C6C6C"/>
          <w:sz w:val="17"/>
          <w:szCs w:val="17"/>
        </w:rPr>
        <w:t>,elements,root</w:t>
      </w:r>
      <w:proofErr w:type="spellEnd"/>
      <w:proofErr w:type="gramEnd"/>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Salesterritory</w:t>
      </w:r>
      <w:proofErr w:type="spellEnd"/>
      <w:r w:rsidRPr="00211B25">
        <w:rPr>
          <w:rFonts w:ascii="Arial" w:eastAsia="Times New Roman" w:hAnsi="Arial" w:cs="Arial"/>
          <w:color w:val="6C6C6C"/>
          <w:sz w:val="17"/>
          <w:szCs w:val="17"/>
        </w:rPr>
        <w:t>’)</w:t>
      </w:r>
    </w:p>
    <w:p w:rsidR="00A81544" w:rsidRPr="00211B25" w:rsidRDefault="00A81544" w:rsidP="00840524">
      <w:pPr>
        <w:spacing w:after="0" w:line="240" w:lineRule="auto"/>
        <w:rPr>
          <w:rFonts w:ascii="Arial" w:eastAsia="Times New Roman" w:hAnsi="Arial" w:cs="Arial"/>
          <w:color w:val="6C6C6C"/>
          <w:sz w:val="17"/>
          <w:szCs w:val="17"/>
        </w:rPr>
      </w:pPr>
    </w:p>
    <w:p w:rsidR="00A81544" w:rsidRPr="00211B25" w:rsidRDefault="00A81544"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Declare @</w:t>
      </w:r>
      <w:proofErr w:type="spellStart"/>
      <w:r w:rsidRPr="00211B25">
        <w:rPr>
          <w:rFonts w:ascii="Arial" w:eastAsia="Times New Roman" w:hAnsi="Arial" w:cs="Arial"/>
          <w:color w:val="6C6C6C"/>
          <w:sz w:val="17"/>
          <w:szCs w:val="17"/>
        </w:rPr>
        <w:t>xmlhandle</w:t>
      </w:r>
      <w:proofErr w:type="spell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int</w:t>
      </w:r>
      <w:proofErr w:type="spellEnd"/>
    </w:p>
    <w:p w:rsidR="00A81544" w:rsidRPr="00211B25" w:rsidRDefault="00A81544"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Declare @</w:t>
      </w:r>
      <w:proofErr w:type="spellStart"/>
      <w:r w:rsidRPr="00211B25">
        <w:rPr>
          <w:rFonts w:ascii="Arial" w:eastAsia="Times New Roman" w:hAnsi="Arial" w:cs="Arial"/>
          <w:color w:val="6C6C6C"/>
          <w:sz w:val="17"/>
          <w:szCs w:val="17"/>
        </w:rPr>
        <w:t>xmldocument</w:t>
      </w:r>
      <w:proofErr w:type="spellEnd"/>
      <w:r w:rsidRPr="00211B25">
        <w:rPr>
          <w:rFonts w:ascii="Arial" w:eastAsia="Times New Roman" w:hAnsi="Arial" w:cs="Arial"/>
          <w:color w:val="6C6C6C"/>
          <w:sz w:val="17"/>
          <w:szCs w:val="17"/>
        </w:rPr>
        <w:t xml:space="preserve"> xml</w:t>
      </w:r>
    </w:p>
    <w:p w:rsidR="00A81544" w:rsidRPr="00211B25" w:rsidRDefault="00A81544" w:rsidP="00840524">
      <w:pPr>
        <w:spacing w:after="0" w:line="240" w:lineRule="auto"/>
        <w:rPr>
          <w:rFonts w:ascii="Arial" w:eastAsia="Times New Roman" w:hAnsi="Arial" w:cs="Arial"/>
          <w:color w:val="6C6C6C"/>
          <w:sz w:val="17"/>
          <w:szCs w:val="17"/>
        </w:rPr>
      </w:pPr>
    </w:p>
    <w:p w:rsidR="00A81544" w:rsidRPr="00211B25" w:rsidRDefault="00A81544" w:rsidP="00A8154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Set @</w:t>
      </w:r>
      <w:proofErr w:type="spellStart"/>
      <w:r w:rsidRPr="00211B25">
        <w:rPr>
          <w:rFonts w:ascii="Arial" w:eastAsia="Times New Roman" w:hAnsi="Arial" w:cs="Arial"/>
          <w:color w:val="6C6C6C"/>
          <w:sz w:val="17"/>
          <w:szCs w:val="17"/>
        </w:rPr>
        <w:t>xmldocument</w:t>
      </w:r>
      <w:proofErr w:type="spellEnd"/>
      <w:r w:rsidRPr="00211B25">
        <w:rPr>
          <w:rFonts w:ascii="Arial" w:eastAsia="Times New Roman" w:hAnsi="Arial" w:cs="Arial"/>
          <w:color w:val="6C6C6C"/>
          <w:sz w:val="17"/>
          <w:szCs w:val="17"/>
        </w:rPr>
        <w:t xml:space="preserve">= Select * FROM </w:t>
      </w:r>
      <w:proofErr w:type="spellStart"/>
      <w:r w:rsidRPr="00211B25">
        <w:rPr>
          <w:rFonts w:ascii="Arial" w:eastAsia="Times New Roman" w:hAnsi="Arial" w:cs="Arial"/>
          <w:color w:val="6C6C6C"/>
          <w:sz w:val="17"/>
          <w:szCs w:val="17"/>
        </w:rPr>
        <w:t>Sales.SalesTerritory</w:t>
      </w:r>
      <w:proofErr w:type="spellEnd"/>
    </w:p>
    <w:p w:rsidR="00A81544" w:rsidRPr="00211B25" w:rsidRDefault="00A81544" w:rsidP="00A8154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For xml </w:t>
      </w:r>
      <w:proofErr w:type="spellStart"/>
      <w:r w:rsidRPr="00211B25">
        <w:rPr>
          <w:rFonts w:ascii="Arial" w:eastAsia="Times New Roman" w:hAnsi="Arial" w:cs="Arial"/>
          <w:color w:val="6C6C6C"/>
          <w:sz w:val="17"/>
          <w:szCs w:val="17"/>
        </w:rPr>
        <w:t>auto</w:t>
      </w:r>
      <w:proofErr w:type="gramStart"/>
      <w:r w:rsidRPr="00211B25">
        <w:rPr>
          <w:rFonts w:ascii="Arial" w:eastAsia="Times New Roman" w:hAnsi="Arial" w:cs="Arial"/>
          <w:color w:val="6C6C6C"/>
          <w:sz w:val="17"/>
          <w:szCs w:val="17"/>
        </w:rPr>
        <w:t>,elements,root</w:t>
      </w:r>
      <w:proofErr w:type="spellEnd"/>
      <w:proofErr w:type="gramEnd"/>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Salesterritory</w:t>
      </w:r>
      <w:proofErr w:type="spellEnd"/>
      <w:r w:rsidRPr="00211B25">
        <w:rPr>
          <w:rFonts w:ascii="Arial" w:eastAsia="Times New Roman" w:hAnsi="Arial" w:cs="Arial"/>
          <w:color w:val="6C6C6C"/>
          <w:sz w:val="17"/>
          <w:szCs w:val="17"/>
        </w:rPr>
        <w:t>’)</w:t>
      </w:r>
    </w:p>
    <w:p w:rsidR="00A81544" w:rsidRPr="00211B25" w:rsidRDefault="00A81544" w:rsidP="00840524">
      <w:pPr>
        <w:spacing w:after="0" w:line="240" w:lineRule="auto"/>
        <w:rPr>
          <w:rFonts w:ascii="Arial" w:eastAsia="Times New Roman" w:hAnsi="Arial" w:cs="Arial"/>
          <w:color w:val="6C6C6C"/>
          <w:sz w:val="17"/>
          <w:szCs w:val="17"/>
        </w:rPr>
      </w:pPr>
    </w:p>
    <w:p w:rsidR="00A81544" w:rsidRPr="00211B25" w:rsidRDefault="00A81544"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Exec </w:t>
      </w:r>
      <w:proofErr w:type="spellStart"/>
      <w:r w:rsidRPr="00211B25">
        <w:rPr>
          <w:rFonts w:ascii="Arial" w:eastAsia="Times New Roman" w:hAnsi="Arial" w:cs="Arial"/>
          <w:color w:val="6C6C6C"/>
          <w:sz w:val="17"/>
          <w:szCs w:val="17"/>
        </w:rPr>
        <w:t>sp_xml_preparedocument</w:t>
      </w:r>
      <w:proofErr w:type="spell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xmlhandle</w:t>
      </w:r>
      <w:proofErr w:type="spellEnd"/>
      <w:r w:rsidRPr="00211B25">
        <w:rPr>
          <w:rFonts w:ascii="Arial" w:eastAsia="Times New Roman" w:hAnsi="Arial" w:cs="Arial"/>
          <w:color w:val="6C6C6C"/>
          <w:sz w:val="17"/>
          <w:szCs w:val="17"/>
        </w:rPr>
        <w:t xml:space="preserve"> output, @</w:t>
      </w:r>
      <w:proofErr w:type="spellStart"/>
      <w:r w:rsidRPr="00211B25">
        <w:rPr>
          <w:rFonts w:ascii="Arial" w:eastAsia="Times New Roman" w:hAnsi="Arial" w:cs="Arial"/>
          <w:color w:val="6C6C6C"/>
          <w:sz w:val="17"/>
          <w:szCs w:val="17"/>
        </w:rPr>
        <w:t>xmldocument</w:t>
      </w:r>
      <w:proofErr w:type="spellEnd"/>
    </w:p>
    <w:p w:rsidR="00A81544" w:rsidRPr="00211B25" w:rsidRDefault="00A81544" w:rsidP="00840524">
      <w:pPr>
        <w:spacing w:after="0" w:line="240" w:lineRule="auto"/>
        <w:rPr>
          <w:rFonts w:ascii="Arial" w:eastAsia="Times New Roman" w:hAnsi="Arial" w:cs="Arial"/>
          <w:color w:val="6C6C6C"/>
          <w:sz w:val="17"/>
          <w:szCs w:val="17"/>
        </w:rPr>
      </w:pPr>
    </w:p>
    <w:p w:rsidR="00A81544" w:rsidRPr="00211B25" w:rsidRDefault="00A81544"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 from </w:t>
      </w:r>
      <w:proofErr w:type="spellStart"/>
      <w:proofErr w:type="gramStart"/>
      <w:r w:rsidRPr="00211B25">
        <w:rPr>
          <w:rFonts w:ascii="Arial" w:eastAsia="Times New Roman" w:hAnsi="Arial" w:cs="Arial"/>
          <w:color w:val="6C6C6C"/>
          <w:sz w:val="17"/>
          <w:szCs w:val="17"/>
        </w:rPr>
        <w:t>openxml</w:t>
      </w:r>
      <w:proofErr w:type="spellEnd"/>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xmlhandle,’salesTerritory</w:t>
      </w:r>
      <w:proofErr w:type="spellEnd"/>
      <w:r w:rsidRPr="00211B25">
        <w:rPr>
          <w:rFonts w:ascii="Arial" w:eastAsia="Times New Roman" w:hAnsi="Arial" w:cs="Arial"/>
          <w:color w:val="6C6C6C"/>
          <w:sz w:val="17"/>
          <w:szCs w:val="17"/>
        </w:rPr>
        <w:t>/sales.salesTerritory’,2)</w:t>
      </w:r>
    </w:p>
    <w:p w:rsidR="00A81544" w:rsidRPr="00211B25" w:rsidRDefault="00A81544"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With (</w:t>
      </w:r>
      <w:proofErr w:type="spellStart"/>
      <w:r w:rsidRPr="00211B25">
        <w:rPr>
          <w:rFonts w:ascii="Arial" w:eastAsia="Times New Roman" w:hAnsi="Arial" w:cs="Arial"/>
          <w:color w:val="6C6C6C"/>
          <w:sz w:val="17"/>
          <w:szCs w:val="17"/>
        </w:rPr>
        <w:t>TerritoryId</w:t>
      </w:r>
      <w:proofErr w:type="spell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int</w:t>
      </w:r>
      <w:proofErr w:type="gramStart"/>
      <w:r w:rsidRPr="00211B25">
        <w:rPr>
          <w:rFonts w:ascii="Arial" w:eastAsia="Times New Roman" w:hAnsi="Arial" w:cs="Arial"/>
          <w:color w:val="6C6C6C"/>
          <w:sz w:val="17"/>
          <w:szCs w:val="17"/>
        </w:rPr>
        <w:t>,SalesYtd</w:t>
      </w:r>
      <w:proofErr w:type="spellEnd"/>
      <w:proofErr w:type="gramEnd"/>
      <w:r w:rsidRPr="00211B25">
        <w:rPr>
          <w:rFonts w:ascii="Arial" w:eastAsia="Times New Roman" w:hAnsi="Arial" w:cs="Arial"/>
          <w:color w:val="6C6C6C"/>
          <w:sz w:val="17"/>
          <w:szCs w:val="17"/>
        </w:rPr>
        <w:t xml:space="preserve"> Money)</w:t>
      </w:r>
    </w:p>
    <w:p w:rsidR="00A81544" w:rsidRPr="00211B25" w:rsidRDefault="00A81544" w:rsidP="00840524">
      <w:pPr>
        <w:spacing w:after="0" w:line="240" w:lineRule="auto"/>
        <w:rPr>
          <w:rFonts w:ascii="Arial" w:eastAsia="Times New Roman" w:hAnsi="Arial" w:cs="Arial"/>
          <w:color w:val="6C6C6C"/>
          <w:sz w:val="17"/>
          <w:szCs w:val="17"/>
        </w:rPr>
      </w:pPr>
    </w:p>
    <w:p w:rsidR="00A81544" w:rsidRPr="00211B25" w:rsidRDefault="00A81544"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Exec </w:t>
      </w:r>
      <w:proofErr w:type="spellStart"/>
      <w:r w:rsidRPr="00211B25">
        <w:rPr>
          <w:rFonts w:ascii="Arial" w:eastAsia="Times New Roman" w:hAnsi="Arial" w:cs="Arial"/>
          <w:color w:val="6C6C6C"/>
          <w:sz w:val="17"/>
          <w:szCs w:val="17"/>
        </w:rPr>
        <w:t>sp_xml_removedocument</w:t>
      </w:r>
      <w:proofErr w:type="spell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xmlhandle</w:t>
      </w:r>
      <w:proofErr w:type="spellEnd"/>
    </w:p>
    <w:p w:rsidR="00D80650" w:rsidRPr="00211B25" w:rsidRDefault="00D80650" w:rsidP="00840524">
      <w:pPr>
        <w:spacing w:after="0" w:line="240" w:lineRule="auto"/>
        <w:rPr>
          <w:rFonts w:ascii="Arial" w:eastAsia="Times New Roman" w:hAnsi="Arial" w:cs="Arial"/>
          <w:color w:val="6C6C6C"/>
          <w:sz w:val="17"/>
          <w:szCs w:val="17"/>
        </w:rPr>
      </w:pPr>
    </w:p>
    <w:p w:rsidR="00D80650" w:rsidRDefault="00D80650" w:rsidP="00840524">
      <w:pPr>
        <w:spacing w:after="0" w:line="240" w:lineRule="auto"/>
        <w:rPr>
          <w:rFonts w:ascii="Arial" w:eastAsia="Times New Roman" w:hAnsi="Arial" w:cs="Arial"/>
          <w:color w:val="548DD4" w:themeColor="text2" w:themeTint="99"/>
          <w:sz w:val="17"/>
          <w:szCs w:val="17"/>
        </w:rPr>
      </w:pPr>
      <w:r w:rsidRPr="0046099E">
        <w:rPr>
          <w:rFonts w:ascii="Arial" w:eastAsia="Times New Roman" w:hAnsi="Arial" w:cs="Arial"/>
          <w:color w:val="548DD4" w:themeColor="text2" w:themeTint="99"/>
          <w:sz w:val="17"/>
          <w:szCs w:val="17"/>
        </w:rPr>
        <w:t xml:space="preserve">SQL </w:t>
      </w:r>
      <w:proofErr w:type="gramStart"/>
      <w:r w:rsidRPr="0046099E">
        <w:rPr>
          <w:rFonts w:ascii="Arial" w:eastAsia="Times New Roman" w:hAnsi="Arial" w:cs="Arial"/>
          <w:color w:val="548DD4" w:themeColor="text2" w:themeTint="99"/>
          <w:sz w:val="17"/>
          <w:szCs w:val="17"/>
        </w:rPr>
        <w:t>Partitions :</w:t>
      </w:r>
      <w:proofErr w:type="gramEnd"/>
    </w:p>
    <w:p w:rsidR="003F356C" w:rsidRPr="0046099E" w:rsidRDefault="003F356C" w:rsidP="00840524">
      <w:pPr>
        <w:spacing w:after="0" w:line="240" w:lineRule="auto"/>
        <w:rPr>
          <w:rFonts w:ascii="Arial" w:eastAsia="Times New Roman" w:hAnsi="Arial" w:cs="Arial"/>
          <w:color w:val="548DD4" w:themeColor="text2" w:themeTint="99"/>
          <w:sz w:val="17"/>
          <w:szCs w:val="17"/>
        </w:rPr>
      </w:pPr>
    </w:p>
    <w:p w:rsidR="00D80650" w:rsidRPr="00211B25" w:rsidRDefault="00D80650" w:rsidP="00840524">
      <w:pPr>
        <w:spacing w:after="0" w:line="240" w:lineRule="auto"/>
        <w:rPr>
          <w:rFonts w:ascii="Arial" w:eastAsia="Times New Roman" w:hAnsi="Arial" w:cs="Arial"/>
          <w:color w:val="6C6C6C"/>
          <w:sz w:val="17"/>
          <w:szCs w:val="17"/>
        </w:rPr>
      </w:pPr>
    </w:p>
    <w:p w:rsidR="000A730F" w:rsidRPr="00211B25" w:rsidRDefault="000A730F"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Why is partitioning important??</w:t>
      </w:r>
    </w:p>
    <w:p w:rsidR="000A730F" w:rsidRPr="00211B25" w:rsidRDefault="000A730F" w:rsidP="00840524">
      <w:pPr>
        <w:spacing w:after="0" w:line="240" w:lineRule="auto"/>
        <w:rPr>
          <w:rFonts w:ascii="Arial" w:eastAsia="Times New Roman" w:hAnsi="Arial" w:cs="Arial"/>
          <w:color w:val="6C6C6C"/>
          <w:sz w:val="17"/>
          <w:szCs w:val="17"/>
        </w:rPr>
      </w:pPr>
    </w:p>
    <w:p w:rsidR="000A730F" w:rsidRPr="00211B25" w:rsidRDefault="000A730F" w:rsidP="00840524">
      <w:pPr>
        <w:spacing w:after="0" w:line="240" w:lineRule="auto"/>
        <w:rPr>
          <w:rFonts w:ascii="Arial" w:eastAsia="Times New Roman" w:hAnsi="Arial" w:cs="Arial"/>
          <w:color w:val="6C6C6C"/>
          <w:sz w:val="17"/>
          <w:szCs w:val="17"/>
        </w:rPr>
      </w:pPr>
      <w:proofErr w:type="gramStart"/>
      <w:r w:rsidRPr="00211B25">
        <w:rPr>
          <w:rFonts w:ascii="Arial" w:eastAsia="Times New Roman" w:hAnsi="Arial" w:cs="Arial"/>
          <w:color w:val="6C6C6C"/>
          <w:sz w:val="17"/>
          <w:szCs w:val="17"/>
        </w:rPr>
        <w:t xml:space="preserve">Limiting the scope of data retrieval and speeds up your query as well as maintains your </w:t>
      </w:r>
      <w:proofErr w:type="spellStart"/>
      <w:r w:rsidRPr="00211B25">
        <w:rPr>
          <w:rFonts w:ascii="Arial" w:eastAsia="Times New Roman" w:hAnsi="Arial" w:cs="Arial"/>
          <w:color w:val="6C6C6C"/>
          <w:sz w:val="17"/>
          <w:szCs w:val="17"/>
        </w:rPr>
        <w:t>datatable</w:t>
      </w:r>
      <w:proofErr w:type="spellEnd"/>
      <w:r w:rsidRPr="00211B25">
        <w:rPr>
          <w:rFonts w:ascii="Arial" w:eastAsia="Times New Roman" w:hAnsi="Arial" w:cs="Arial"/>
          <w:color w:val="6C6C6C"/>
          <w:sz w:val="17"/>
          <w:szCs w:val="17"/>
        </w:rPr>
        <w:t xml:space="preserve"> properly.</w:t>
      </w:r>
      <w:proofErr w:type="gramEnd"/>
    </w:p>
    <w:p w:rsidR="000A730F" w:rsidRPr="00211B25" w:rsidRDefault="000A730F" w:rsidP="00840524">
      <w:pPr>
        <w:spacing w:after="0" w:line="240" w:lineRule="auto"/>
        <w:rPr>
          <w:rFonts w:ascii="Arial" w:eastAsia="Times New Roman" w:hAnsi="Arial" w:cs="Arial"/>
          <w:color w:val="6C6C6C"/>
          <w:sz w:val="17"/>
          <w:szCs w:val="17"/>
        </w:rPr>
      </w:pPr>
    </w:p>
    <w:p w:rsidR="000A730F" w:rsidRPr="00211B25" w:rsidRDefault="000A730F"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Partitioning is not supported in SQL Express works in Enterprise edition.</w:t>
      </w:r>
    </w:p>
    <w:p w:rsidR="000A730F" w:rsidRPr="00211B25" w:rsidRDefault="000A730F" w:rsidP="00840524">
      <w:pPr>
        <w:spacing w:after="0" w:line="240" w:lineRule="auto"/>
        <w:rPr>
          <w:rFonts w:ascii="Arial" w:eastAsia="Times New Roman" w:hAnsi="Arial" w:cs="Arial"/>
          <w:color w:val="6C6C6C"/>
          <w:sz w:val="17"/>
          <w:szCs w:val="17"/>
        </w:rPr>
      </w:pPr>
    </w:p>
    <w:p w:rsidR="000A730F" w:rsidRPr="00211B25" w:rsidRDefault="000A730F"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Create DB</w:t>
      </w:r>
      <w:r w:rsidR="00D01C40" w:rsidRPr="00211B25">
        <w:rPr>
          <w:rFonts w:ascii="Arial" w:eastAsia="Times New Roman" w:hAnsi="Arial" w:cs="Arial"/>
          <w:color w:val="6C6C6C"/>
          <w:sz w:val="17"/>
          <w:szCs w:val="17"/>
        </w:rPr>
        <w:t xml:space="preserve"> as [DB Name]</w:t>
      </w:r>
    </w:p>
    <w:p w:rsidR="00D01C40" w:rsidRPr="00211B25" w:rsidRDefault="00D01C40"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Create partition function </w:t>
      </w:r>
      <w:proofErr w:type="spellStart"/>
      <w:r w:rsidRPr="00211B25">
        <w:rPr>
          <w:rFonts w:ascii="Arial" w:eastAsia="Times New Roman" w:hAnsi="Arial" w:cs="Arial"/>
          <w:color w:val="6C6C6C"/>
          <w:sz w:val="17"/>
          <w:szCs w:val="17"/>
        </w:rPr>
        <w:t>cust_part_</w:t>
      </w:r>
      <w:proofErr w:type="gramStart"/>
      <w:r w:rsidRPr="00211B25">
        <w:rPr>
          <w:rFonts w:ascii="Arial" w:eastAsia="Times New Roman" w:hAnsi="Arial" w:cs="Arial"/>
          <w:color w:val="6C6C6C"/>
          <w:sz w:val="17"/>
          <w:szCs w:val="17"/>
        </w:rPr>
        <w:t>func</w:t>
      </w:r>
      <w:proofErr w:type="spellEnd"/>
      <w:r w:rsidRPr="00211B25">
        <w:rPr>
          <w:rFonts w:ascii="Arial" w:eastAsia="Times New Roman" w:hAnsi="Arial" w:cs="Arial"/>
          <w:color w:val="6C6C6C"/>
          <w:sz w:val="17"/>
          <w:szCs w:val="17"/>
        </w:rPr>
        <w:t>(</w:t>
      </w:r>
      <w:proofErr w:type="spellStart"/>
      <w:proofErr w:type="gramEnd"/>
      <w:r w:rsidRPr="00211B25">
        <w:rPr>
          <w:rFonts w:ascii="Arial" w:eastAsia="Times New Roman" w:hAnsi="Arial" w:cs="Arial"/>
          <w:color w:val="6C6C6C"/>
          <w:sz w:val="17"/>
          <w:szCs w:val="17"/>
        </w:rPr>
        <w:t>int</w:t>
      </w:r>
      <w:proofErr w:type="spellEnd"/>
      <w:r w:rsidRPr="00211B25">
        <w:rPr>
          <w:rFonts w:ascii="Arial" w:eastAsia="Times New Roman" w:hAnsi="Arial" w:cs="Arial"/>
          <w:color w:val="6C6C6C"/>
          <w:sz w:val="17"/>
          <w:szCs w:val="17"/>
        </w:rPr>
        <w:t>)</w:t>
      </w:r>
    </w:p>
    <w:p w:rsidR="00D01C40" w:rsidRPr="00211B25" w:rsidRDefault="00D01C40"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As range right</w:t>
      </w:r>
    </w:p>
    <w:p w:rsidR="00D01C40" w:rsidRPr="00211B25" w:rsidRDefault="00D01C40"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For </w:t>
      </w:r>
      <w:proofErr w:type="gramStart"/>
      <w:r w:rsidRPr="00211B25">
        <w:rPr>
          <w:rFonts w:ascii="Arial" w:eastAsia="Times New Roman" w:hAnsi="Arial" w:cs="Arial"/>
          <w:color w:val="6C6C6C"/>
          <w:sz w:val="17"/>
          <w:szCs w:val="17"/>
        </w:rPr>
        <w:t>values(</w:t>
      </w:r>
      <w:proofErr w:type="gramEnd"/>
      <w:r w:rsidRPr="00211B25">
        <w:rPr>
          <w:rFonts w:ascii="Arial" w:eastAsia="Times New Roman" w:hAnsi="Arial" w:cs="Arial"/>
          <w:color w:val="6C6C6C"/>
          <w:sz w:val="17"/>
          <w:szCs w:val="17"/>
        </w:rPr>
        <w:t>1000,2000,3000,4000)</w:t>
      </w:r>
    </w:p>
    <w:p w:rsidR="00D01C40" w:rsidRPr="00211B25" w:rsidRDefault="00D01C40" w:rsidP="00840524">
      <w:pPr>
        <w:spacing w:after="0" w:line="240" w:lineRule="auto"/>
        <w:rPr>
          <w:rFonts w:ascii="Arial" w:eastAsia="Times New Roman" w:hAnsi="Arial" w:cs="Arial"/>
          <w:color w:val="6C6C6C"/>
          <w:sz w:val="17"/>
          <w:szCs w:val="17"/>
        </w:rPr>
      </w:pPr>
    </w:p>
    <w:p w:rsidR="00D01C40" w:rsidRPr="00211B25" w:rsidRDefault="00D01C40"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Create partition scheme </w:t>
      </w:r>
      <w:proofErr w:type="spellStart"/>
      <w:r w:rsidRPr="00211B25">
        <w:rPr>
          <w:rFonts w:ascii="Arial" w:eastAsia="Times New Roman" w:hAnsi="Arial" w:cs="Arial"/>
          <w:color w:val="6C6C6C"/>
          <w:sz w:val="17"/>
          <w:szCs w:val="17"/>
        </w:rPr>
        <w:t>cust_part_scheme</w:t>
      </w:r>
      <w:proofErr w:type="spellEnd"/>
    </w:p>
    <w:p w:rsidR="00D01C40" w:rsidRPr="00211B25" w:rsidRDefault="00D01C40" w:rsidP="00840524">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As partition </w:t>
      </w:r>
      <w:proofErr w:type="spellStart"/>
      <w:r w:rsidRPr="00211B25">
        <w:rPr>
          <w:rFonts w:ascii="Arial" w:eastAsia="Times New Roman" w:hAnsi="Arial" w:cs="Arial"/>
          <w:color w:val="6C6C6C"/>
          <w:sz w:val="17"/>
          <w:szCs w:val="17"/>
        </w:rPr>
        <w:t>cust_part_func</w:t>
      </w:r>
      <w:proofErr w:type="spellEnd"/>
    </w:p>
    <w:p w:rsidR="00D01C40" w:rsidRPr="00211B25" w:rsidRDefault="00D01C40" w:rsidP="00840524">
      <w:pPr>
        <w:spacing w:after="0" w:line="240" w:lineRule="auto"/>
        <w:rPr>
          <w:rFonts w:ascii="Arial" w:eastAsia="Times New Roman" w:hAnsi="Arial" w:cs="Arial"/>
          <w:color w:val="6C6C6C"/>
          <w:sz w:val="17"/>
          <w:szCs w:val="17"/>
        </w:rPr>
      </w:pPr>
      <w:proofErr w:type="gramStart"/>
      <w:r w:rsidRPr="00211B25">
        <w:rPr>
          <w:rFonts w:ascii="Arial" w:eastAsia="Times New Roman" w:hAnsi="Arial" w:cs="Arial"/>
          <w:color w:val="6C6C6C"/>
          <w:sz w:val="17"/>
          <w:szCs w:val="17"/>
        </w:rPr>
        <w:t>To(</w:t>
      </w:r>
      <w:proofErr w:type="gramEnd"/>
      <w:r w:rsidRPr="00211B25">
        <w:rPr>
          <w:rFonts w:ascii="Arial" w:eastAsia="Times New Roman" w:hAnsi="Arial" w:cs="Arial"/>
          <w:color w:val="6C6C6C"/>
          <w:sz w:val="17"/>
          <w:szCs w:val="17"/>
        </w:rPr>
        <w:t>fgp1,fgp2,fgp3,fgp4,fgp5,fgp6)</w:t>
      </w:r>
    </w:p>
    <w:p w:rsidR="00D01C40" w:rsidRPr="00211B25" w:rsidRDefault="00D01C40" w:rsidP="00840524">
      <w:pPr>
        <w:spacing w:after="0" w:line="240" w:lineRule="auto"/>
        <w:rPr>
          <w:rFonts w:ascii="Arial" w:eastAsia="Times New Roman" w:hAnsi="Arial" w:cs="Arial"/>
          <w:color w:val="6C6C6C"/>
          <w:sz w:val="17"/>
          <w:szCs w:val="17"/>
        </w:rPr>
      </w:pPr>
    </w:p>
    <w:p w:rsidR="00D01C40" w:rsidRPr="00211B25" w:rsidRDefault="00D01C40" w:rsidP="00D01C40">
      <w:pPr>
        <w:pStyle w:val="ListParagraph"/>
        <w:numPr>
          <w:ilvl w:val="0"/>
          <w:numId w:val="4"/>
        </w:num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Right click on db </w:t>
      </w:r>
      <w:r w:rsidRPr="00211B25">
        <w:rPr>
          <w:rFonts w:ascii="Arial" w:eastAsia="Times New Roman" w:hAnsi="Arial" w:cs="Arial"/>
          <w:color w:val="6C6C6C"/>
          <w:sz w:val="17"/>
          <w:szCs w:val="17"/>
        </w:rPr>
        <w:sym w:font="Wingdings" w:char="F0E0"/>
      </w:r>
      <w:r w:rsidRPr="00211B25">
        <w:rPr>
          <w:rFonts w:ascii="Arial" w:eastAsia="Times New Roman" w:hAnsi="Arial" w:cs="Arial"/>
          <w:color w:val="6C6C6C"/>
          <w:sz w:val="17"/>
          <w:szCs w:val="17"/>
        </w:rPr>
        <w:t xml:space="preserve"> properties </w:t>
      </w:r>
      <w:r w:rsidRPr="00211B25">
        <w:rPr>
          <w:rFonts w:ascii="Arial" w:eastAsia="Times New Roman" w:hAnsi="Arial" w:cs="Arial"/>
          <w:color w:val="6C6C6C"/>
          <w:sz w:val="17"/>
          <w:szCs w:val="17"/>
        </w:rPr>
        <w:sym w:font="Wingdings" w:char="F0E0"/>
      </w:r>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filegroup</w:t>
      </w:r>
      <w:proofErr w:type="spellEnd"/>
    </w:p>
    <w:p w:rsidR="00D01C40" w:rsidRPr="00211B25" w:rsidRDefault="00D01C40" w:rsidP="00D01C40">
      <w:pPr>
        <w:pStyle w:val="ListParagraph"/>
        <w:numPr>
          <w:ilvl w:val="0"/>
          <w:numId w:val="4"/>
        </w:num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Add file group as fgp1,fgp2,fgp3,fgp4,fgp5,fgp6</w:t>
      </w:r>
    </w:p>
    <w:p w:rsidR="00D01C40" w:rsidRPr="00211B25" w:rsidRDefault="00D01C40" w:rsidP="00D01C40">
      <w:pPr>
        <w:pStyle w:val="ListParagraph"/>
        <w:numPr>
          <w:ilvl w:val="0"/>
          <w:numId w:val="4"/>
        </w:num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Add files as fg1,fg2,fg3,fg4,fg5,fg6</w:t>
      </w:r>
    </w:p>
    <w:p w:rsidR="00D01C40" w:rsidRPr="00211B25" w:rsidRDefault="00D01C40" w:rsidP="00D01C40">
      <w:pPr>
        <w:pStyle w:val="ListParagraph"/>
        <w:numPr>
          <w:ilvl w:val="0"/>
          <w:numId w:val="4"/>
        </w:num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Select the file type of above files as fgp1,fgp2,fgp3,fgp4,fgp5,fgp6</w:t>
      </w:r>
    </w:p>
    <w:p w:rsidR="00D01C40" w:rsidRPr="00211B25" w:rsidRDefault="00D01C40" w:rsidP="00D01C40">
      <w:pPr>
        <w:pStyle w:val="ListParagraph"/>
        <w:numPr>
          <w:ilvl w:val="0"/>
          <w:numId w:val="4"/>
        </w:num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We can see that the </w:t>
      </w:r>
      <w:proofErr w:type="spellStart"/>
      <w:r w:rsidRPr="00211B25">
        <w:rPr>
          <w:rFonts w:ascii="Arial" w:eastAsia="Times New Roman" w:hAnsi="Arial" w:cs="Arial"/>
          <w:color w:val="6C6C6C"/>
          <w:sz w:val="17"/>
          <w:szCs w:val="17"/>
        </w:rPr>
        <w:t>mdf</w:t>
      </w:r>
      <w:proofErr w:type="spellEnd"/>
      <w:r w:rsidRPr="00211B25">
        <w:rPr>
          <w:rFonts w:ascii="Arial" w:eastAsia="Times New Roman" w:hAnsi="Arial" w:cs="Arial"/>
          <w:color w:val="6C6C6C"/>
          <w:sz w:val="17"/>
          <w:szCs w:val="17"/>
        </w:rPr>
        <w:t xml:space="preserve"> named with the name as fgp1,fgp2,fgp3,fgp4,fgp5,fgp6</w:t>
      </w:r>
    </w:p>
    <w:p w:rsidR="00D01C40" w:rsidRPr="00211B25" w:rsidRDefault="00D01C40"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Create table partition</w:t>
      </w:r>
    </w:p>
    <w:p w:rsidR="004A0811" w:rsidRPr="00211B25" w:rsidRDefault="00D01C40"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EmpId</w:t>
      </w:r>
      <w:proofErr w:type="spell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int</w:t>
      </w:r>
      <w:proofErr w:type="spellEnd"/>
      <w:r w:rsidRPr="00211B25">
        <w:rPr>
          <w:rFonts w:ascii="Arial" w:eastAsia="Times New Roman" w:hAnsi="Arial" w:cs="Arial"/>
          <w:color w:val="6C6C6C"/>
          <w:sz w:val="17"/>
          <w:szCs w:val="17"/>
        </w:rPr>
        <w:t xml:space="preserve"> </w:t>
      </w:r>
      <w:proofErr w:type="gramStart"/>
      <w:r w:rsidRPr="00211B25">
        <w:rPr>
          <w:rFonts w:ascii="Arial" w:eastAsia="Times New Roman" w:hAnsi="Arial" w:cs="Arial"/>
          <w:color w:val="6C6C6C"/>
          <w:sz w:val="17"/>
          <w:szCs w:val="17"/>
        </w:rPr>
        <w:t>identity(</w:t>
      </w:r>
      <w:proofErr w:type="gramEnd"/>
      <w:r w:rsidRPr="00211B25">
        <w:rPr>
          <w:rFonts w:ascii="Arial" w:eastAsia="Times New Roman" w:hAnsi="Arial" w:cs="Arial"/>
          <w:color w:val="6C6C6C"/>
          <w:sz w:val="17"/>
          <w:szCs w:val="17"/>
        </w:rPr>
        <w:t>1,1) not null,</w:t>
      </w:r>
    </w:p>
    <w:p w:rsidR="00D01C40" w:rsidRPr="00211B25" w:rsidRDefault="00D01C40" w:rsidP="00D01C40">
      <w:pPr>
        <w:spacing w:after="0" w:line="240" w:lineRule="auto"/>
        <w:ind w:left="720"/>
        <w:rPr>
          <w:rFonts w:ascii="Arial" w:eastAsia="Times New Roman" w:hAnsi="Arial" w:cs="Arial"/>
          <w:color w:val="6C6C6C"/>
          <w:sz w:val="17"/>
          <w:szCs w:val="17"/>
        </w:rPr>
      </w:pPr>
      <w:proofErr w:type="spellStart"/>
      <w:r w:rsidRPr="00211B25">
        <w:rPr>
          <w:rFonts w:ascii="Arial" w:eastAsia="Times New Roman" w:hAnsi="Arial" w:cs="Arial"/>
          <w:color w:val="6C6C6C"/>
          <w:sz w:val="17"/>
          <w:szCs w:val="17"/>
        </w:rPr>
        <w:t>EmpDate</w:t>
      </w:r>
      <w:proofErr w:type="spellEnd"/>
      <w:r w:rsidRPr="00211B25">
        <w:rPr>
          <w:rFonts w:ascii="Arial" w:eastAsia="Times New Roman" w:hAnsi="Arial" w:cs="Arial"/>
          <w:color w:val="6C6C6C"/>
          <w:sz w:val="17"/>
          <w:szCs w:val="17"/>
        </w:rPr>
        <w:tab/>
      </w:r>
      <w:proofErr w:type="spellStart"/>
      <w:r w:rsidRPr="00211B25">
        <w:rPr>
          <w:rFonts w:ascii="Arial" w:eastAsia="Times New Roman" w:hAnsi="Arial" w:cs="Arial"/>
          <w:color w:val="6C6C6C"/>
          <w:sz w:val="17"/>
          <w:szCs w:val="17"/>
        </w:rPr>
        <w:t>Dattime</w:t>
      </w:r>
      <w:proofErr w:type="gramStart"/>
      <w:r w:rsidRPr="00211B25">
        <w:rPr>
          <w:rFonts w:ascii="Arial" w:eastAsia="Times New Roman" w:hAnsi="Arial" w:cs="Arial"/>
          <w:color w:val="6C6C6C"/>
          <w:sz w:val="17"/>
          <w:szCs w:val="17"/>
        </w:rPr>
        <w:t>,null</w:t>
      </w:r>
      <w:proofErr w:type="spellEnd"/>
      <w:proofErr w:type="gramEnd"/>
      <w:r w:rsidRPr="00211B25">
        <w:rPr>
          <w:rFonts w:ascii="Arial" w:eastAsia="Times New Roman" w:hAnsi="Arial" w:cs="Arial"/>
          <w:color w:val="6C6C6C"/>
          <w:sz w:val="17"/>
          <w:szCs w:val="17"/>
        </w:rPr>
        <w:t>)</w:t>
      </w:r>
    </w:p>
    <w:p w:rsidR="00D01C40" w:rsidRPr="00211B25" w:rsidRDefault="00D01C40"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On </w:t>
      </w:r>
      <w:proofErr w:type="spellStart"/>
      <w:r w:rsidRPr="00211B25">
        <w:rPr>
          <w:rFonts w:ascii="Arial" w:eastAsia="Times New Roman" w:hAnsi="Arial" w:cs="Arial"/>
          <w:color w:val="6C6C6C"/>
          <w:sz w:val="17"/>
          <w:szCs w:val="17"/>
        </w:rPr>
        <w:t>cust_part_</w:t>
      </w:r>
      <w:proofErr w:type="gramStart"/>
      <w:r w:rsidRPr="00211B25">
        <w:rPr>
          <w:rFonts w:ascii="Arial" w:eastAsia="Times New Roman" w:hAnsi="Arial" w:cs="Arial"/>
          <w:color w:val="6C6C6C"/>
          <w:sz w:val="17"/>
          <w:szCs w:val="17"/>
        </w:rPr>
        <w:t>func</w:t>
      </w:r>
      <w:proofErr w:type="spellEnd"/>
      <w:r w:rsidRPr="00211B25">
        <w:rPr>
          <w:rFonts w:ascii="Arial" w:eastAsia="Times New Roman" w:hAnsi="Arial" w:cs="Arial"/>
          <w:color w:val="6C6C6C"/>
          <w:sz w:val="17"/>
          <w:szCs w:val="17"/>
        </w:rPr>
        <w:t>(</w:t>
      </w:r>
      <w:proofErr w:type="spellStart"/>
      <w:proofErr w:type="gramEnd"/>
      <w:r w:rsidR="002168F7" w:rsidRPr="00211B25">
        <w:rPr>
          <w:rFonts w:ascii="Arial" w:eastAsia="Times New Roman" w:hAnsi="Arial" w:cs="Arial"/>
          <w:color w:val="6C6C6C"/>
          <w:sz w:val="17"/>
          <w:szCs w:val="17"/>
        </w:rPr>
        <w:t>EmpId</w:t>
      </w:r>
      <w:proofErr w:type="spellEnd"/>
      <w:r w:rsidRPr="00211B25">
        <w:rPr>
          <w:rFonts w:ascii="Arial" w:eastAsia="Times New Roman" w:hAnsi="Arial" w:cs="Arial"/>
          <w:color w:val="6C6C6C"/>
          <w:sz w:val="17"/>
          <w:szCs w:val="17"/>
        </w:rPr>
        <w:t>)</w:t>
      </w:r>
    </w:p>
    <w:p w:rsidR="002168F7" w:rsidRPr="00211B25" w:rsidRDefault="002168F7" w:rsidP="00D01C40">
      <w:pPr>
        <w:spacing w:after="0" w:line="240" w:lineRule="auto"/>
        <w:ind w:left="720"/>
        <w:rPr>
          <w:rFonts w:ascii="Arial" w:eastAsia="Times New Roman" w:hAnsi="Arial" w:cs="Arial"/>
          <w:color w:val="6C6C6C"/>
          <w:sz w:val="17"/>
          <w:szCs w:val="17"/>
        </w:rPr>
      </w:pPr>
    </w:p>
    <w:p w:rsidR="002168F7" w:rsidRPr="00211B25" w:rsidRDefault="002168F7"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Declare @</w:t>
      </w:r>
      <w:proofErr w:type="spellStart"/>
      <w:r w:rsidRPr="00211B25">
        <w:rPr>
          <w:rFonts w:ascii="Arial" w:eastAsia="Times New Roman" w:hAnsi="Arial" w:cs="Arial"/>
          <w:color w:val="6C6C6C"/>
          <w:sz w:val="17"/>
          <w:szCs w:val="17"/>
        </w:rPr>
        <w:t>i</w:t>
      </w:r>
      <w:proofErr w:type="spell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int</w:t>
      </w:r>
      <w:proofErr w:type="spellEnd"/>
    </w:p>
    <w:p w:rsidR="002168F7" w:rsidRPr="00211B25" w:rsidRDefault="002168F7"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Set @</w:t>
      </w:r>
      <w:proofErr w:type="spellStart"/>
      <w:r w:rsidRPr="00211B25">
        <w:rPr>
          <w:rFonts w:ascii="Arial" w:eastAsia="Times New Roman" w:hAnsi="Arial" w:cs="Arial"/>
          <w:color w:val="6C6C6C"/>
          <w:sz w:val="17"/>
          <w:szCs w:val="17"/>
        </w:rPr>
        <w:t>i</w:t>
      </w:r>
      <w:proofErr w:type="spellEnd"/>
      <w:r w:rsidRPr="00211B25">
        <w:rPr>
          <w:rFonts w:ascii="Arial" w:eastAsia="Times New Roman" w:hAnsi="Arial" w:cs="Arial"/>
          <w:color w:val="6C6C6C"/>
          <w:sz w:val="17"/>
          <w:szCs w:val="17"/>
        </w:rPr>
        <w:t>=0</w:t>
      </w:r>
    </w:p>
    <w:p w:rsidR="002168F7" w:rsidRPr="00211B25" w:rsidRDefault="002168F7"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While </w:t>
      </w:r>
      <w:proofErr w:type="spellStart"/>
      <w:r w:rsidRPr="00211B25">
        <w:rPr>
          <w:rFonts w:ascii="Arial" w:eastAsia="Times New Roman" w:hAnsi="Arial" w:cs="Arial"/>
          <w:color w:val="6C6C6C"/>
          <w:sz w:val="17"/>
          <w:szCs w:val="17"/>
        </w:rPr>
        <w:t>i</w:t>
      </w:r>
      <w:proofErr w:type="spellEnd"/>
      <w:r w:rsidRPr="00211B25">
        <w:rPr>
          <w:rFonts w:ascii="Arial" w:eastAsia="Times New Roman" w:hAnsi="Arial" w:cs="Arial"/>
          <w:color w:val="6C6C6C"/>
          <w:sz w:val="17"/>
          <w:szCs w:val="17"/>
        </w:rPr>
        <w:t>&lt;10000</w:t>
      </w:r>
    </w:p>
    <w:p w:rsidR="002168F7" w:rsidRPr="00211B25" w:rsidRDefault="002168F7"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Begin</w:t>
      </w:r>
    </w:p>
    <w:p w:rsidR="002168F7" w:rsidRPr="00211B25" w:rsidRDefault="002168F7"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Insert into [partition]</w:t>
      </w:r>
      <w:proofErr w:type="gramStart"/>
      <w:r w:rsidRPr="00211B25">
        <w:rPr>
          <w:rFonts w:ascii="Arial" w:eastAsia="Times New Roman" w:hAnsi="Arial" w:cs="Arial"/>
          <w:color w:val="6C6C6C"/>
          <w:sz w:val="17"/>
          <w:szCs w:val="17"/>
        </w:rPr>
        <w:t>.(</w:t>
      </w:r>
      <w:proofErr w:type="spellStart"/>
      <w:proofErr w:type="gramEnd"/>
      <w:r w:rsidRPr="00211B25">
        <w:rPr>
          <w:rFonts w:ascii="Arial" w:eastAsia="Times New Roman" w:hAnsi="Arial" w:cs="Arial"/>
          <w:color w:val="6C6C6C"/>
          <w:sz w:val="17"/>
          <w:szCs w:val="17"/>
        </w:rPr>
        <w:t>EmpDate</w:t>
      </w:r>
      <w:proofErr w:type="spellEnd"/>
      <w:r w:rsidRPr="00211B25">
        <w:rPr>
          <w:rFonts w:ascii="Arial" w:eastAsia="Times New Roman" w:hAnsi="Arial" w:cs="Arial"/>
          <w:color w:val="6C6C6C"/>
          <w:sz w:val="17"/>
          <w:szCs w:val="17"/>
        </w:rPr>
        <w:t>) values (</w:t>
      </w:r>
      <w:proofErr w:type="spellStart"/>
      <w:r w:rsidRPr="00211B25">
        <w:rPr>
          <w:rFonts w:ascii="Arial" w:eastAsia="Times New Roman" w:hAnsi="Arial" w:cs="Arial"/>
          <w:color w:val="6C6C6C"/>
          <w:sz w:val="17"/>
          <w:szCs w:val="17"/>
        </w:rPr>
        <w:t>getdate</w:t>
      </w:r>
      <w:proofErr w:type="spellEnd"/>
      <w:r w:rsidRPr="00211B25">
        <w:rPr>
          <w:rFonts w:ascii="Arial" w:eastAsia="Times New Roman" w:hAnsi="Arial" w:cs="Arial"/>
          <w:color w:val="6C6C6C"/>
          <w:sz w:val="17"/>
          <w:szCs w:val="17"/>
        </w:rPr>
        <w:t>())</w:t>
      </w:r>
    </w:p>
    <w:p w:rsidR="002168F7" w:rsidRPr="00211B25" w:rsidRDefault="002168F7"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Set @</w:t>
      </w:r>
      <w:proofErr w:type="spellStart"/>
      <w:r w:rsidRPr="00211B25">
        <w:rPr>
          <w:rFonts w:ascii="Arial" w:eastAsia="Times New Roman" w:hAnsi="Arial" w:cs="Arial"/>
          <w:color w:val="6C6C6C"/>
          <w:sz w:val="17"/>
          <w:szCs w:val="17"/>
        </w:rPr>
        <w:t>i</w:t>
      </w:r>
      <w:proofErr w:type="spellEnd"/>
      <w:r w:rsidRPr="00211B25">
        <w:rPr>
          <w:rFonts w:ascii="Arial" w:eastAsia="Times New Roman" w:hAnsi="Arial" w:cs="Arial"/>
          <w:color w:val="6C6C6C"/>
          <w:sz w:val="17"/>
          <w:szCs w:val="17"/>
        </w:rPr>
        <w:t>=@i+1</w:t>
      </w:r>
    </w:p>
    <w:p w:rsidR="002168F7" w:rsidRPr="00211B25" w:rsidRDefault="002168F7"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End</w:t>
      </w:r>
    </w:p>
    <w:p w:rsidR="002168F7" w:rsidRPr="00211B25" w:rsidRDefault="002168F7" w:rsidP="00D01C40">
      <w:pPr>
        <w:spacing w:after="0" w:line="240" w:lineRule="auto"/>
        <w:ind w:left="720"/>
        <w:rPr>
          <w:rFonts w:ascii="Arial" w:eastAsia="Times New Roman" w:hAnsi="Arial" w:cs="Arial"/>
          <w:color w:val="6C6C6C"/>
          <w:sz w:val="17"/>
          <w:szCs w:val="17"/>
        </w:rPr>
      </w:pPr>
    </w:p>
    <w:p w:rsidR="002168F7" w:rsidRPr="00211B25" w:rsidRDefault="002168F7"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$partition </w:t>
      </w:r>
      <w:proofErr w:type="spellStart"/>
      <w:r w:rsidRPr="00211B25">
        <w:rPr>
          <w:rFonts w:ascii="Arial" w:eastAsia="Times New Roman" w:hAnsi="Arial" w:cs="Arial"/>
          <w:color w:val="6C6C6C"/>
          <w:sz w:val="17"/>
          <w:szCs w:val="17"/>
        </w:rPr>
        <w:t>cust_part_</w:t>
      </w:r>
      <w:proofErr w:type="gramStart"/>
      <w:r w:rsidRPr="00211B25">
        <w:rPr>
          <w:rFonts w:ascii="Arial" w:eastAsia="Times New Roman" w:hAnsi="Arial" w:cs="Arial"/>
          <w:color w:val="6C6C6C"/>
          <w:sz w:val="17"/>
          <w:szCs w:val="17"/>
        </w:rPr>
        <w:t>func</w:t>
      </w:r>
      <w:proofErr w:type="spellEnd"/>
      <w:r w:rsidRPr="00211B25">
        <w:rPr>
          <w:rFonts w:ascii="Arial" w:eastAsia="Times New Roman" w:hAnsi="Arial" w:cs="Arial"/>
          <w:color w:val="6C6C6C"/>
          <w:sz w:val="17"/>
          <w:szCs w:val="17"/>
        </w:rPr>
        <w:t>(</w:t>
      </w:r>
      <w:proofErr w:type="spellStart"/>
      <w:proofErr w:type="gramEnd"/>
      <w:r w:rsidRPr="00211B25">
        <w:rPr>
          <w:rFonts w:ascii="Arial" w:eastAsia="Times New Roman" w:hAnsi="Arial" w:cs="Arial"/>
          <w:color w:val="6C6C6C"/>
          <w:sz w:val="17"/>
          <w:szCs w:val="17"/>
        </w:rPr>
        <w:t>EmpId</w:t>
      </w:r>
      <w:proofErr w:type="spellEnd"/>
      <w:r w:rsidRPr="00211B25">
        <w:rPr>
          <w:rFonts w:ascii="Arial" w:eastAsia="Times New Roman" w:hAnsi="Arial" w:cs="Arial"/>
          <w:color w:val="6C6C6C"/>
          <w:sz w:val="17"/>
          <w:szCs w:val="17"/>
        </w:rPr>
        <w:t>) as [</w:t>
      </w:r>
      <w:proofErr w:type="spellStart"/>
      <w:r w:rsidRPr="00211B25">
        <w:rPr>
          <w:rFonts w:ascii="Arial" w:eastAsia="Times New Roman" w:hAnsi="Arial" w:cs="Arial"/>
          <w:color w:val="6C6C6C"/>
          <w:sz w:val="17"/>
          <w:szCs w:val="17"/>
        </w:rPr>
        <w:t>PartitionNumber</w:t>
      </w:r>
      <w:proofErr w:type="spellEnd"/>
      <w:r w:rsidRPr="00211B25">
        <w:rPr>
          <w:rFonts w:ascii="Arial" w:eastAsia="Times New Roman" w:hAnsi="Arial" w:cs="Arial"/>
          <w:color w:val="6C6C6C"/>
          <w:sz w:val="17"/>
          <w:szCs w:val="17"/>
        </w:rPr>
        <w:t>],* from partition</w:t>
      </w:r>
    </w:p>
    <w:p w:rsidR="005A7ECE" w:rsidRPr="00211B25" w:rsidRDefault="005A7ECE" w:rsidP="00D01C40">
      <w:pPr>
        <w:spacing w:after="0" w:line="240" w:lineRule="auto"/>
        <w:ind w:left="720"/>
        <w:rPr>
          <w:rFonts w:ascii="Arial" w:eastAsia="Times New Roman" w:hAnsi="Arial" w:cs="Arial"/>
          <w:color w:val="6C6C6C"/>
          <w:sz w:val="17"/>
          <w:szCs w:val="17"/>
        </w:rPr>
      </w:pPr>
    </w:p>
    <w:p w:rsidR="005A7ECE" w:rsidRPr="00211B25" w:rsidRDefault="005A7ECE"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There is </w:t>
      </w:r>
      <w:proofErr w:type="spellStart"/>
      <w:r w:rsidRPr="00211B25">
        <w:rPr>
          <w:rFonts w:ascii="Arial" w:eastAsia="Times New Roman" w:hAnsi="Arial" w:cs="Arial"/>
          <w:color w:val="6C6C6C"/>
          <w:sz w:val="17"/>
          <w:szCs w:val="17"/>
        </w:rPr>
        <w:t>aUI</w:t>
      </w:r>
      <w:proofErr w:type="spell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technige</w:t>
      </w:r>
      <w:proofErr w:type="spellEnd"/>
      <w:r w:rsidRPr="00211B25">
        <w:rPr>
          <w:rFonts w:ascii="Arial" w:eastAsia="Times New Roman" w:hAnsi="Arial" w:cs="Arial"/>
          <w:color w:val="6C6C6C"/>
          <w:sz w:val="17"/>
          <w:szCs w:val="17"/>
        </w:rPr>
        <w:t xml:space="preserve"> also</w:t>
      </w:r>
    </w:p>
    <w:p w:rsidR="005A7ECE" w:rsidRPr="00211B25" w:rsidRDefault="005A7ECE"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Click on the table </w:t>
      </w:r>
      <w:r w:rsidRPr="00211B25">
        <w:rPr>
          <w:rFonts w:ascii="Arial" w:eastAsia="Times New Roman" w:hAnsi="Arial" w:cs="Arial"/>
          <w:color w:val="6C6C6C"/>
          <w:sz w:val="17"/>
          <w:szCs w:val="17"/>
        </w:rPr>
        <w:sym w:font="Wingdings" w:char="F0E0"/>
      </w:r>
      <w:r w:rsidRPr="00211B25">
        <w:rPr>
          <w:rFonts w:ascii="Arial" w:eastAsia="Times New Roman" w:hAnsi="Arial" w:cs="Arial"/>
          <w:color w:val="6C6C6C"/>
          <w:sz w:val="17"/>
          <w:szCs w:val="17"/>
        </w:rPr>
        <w:t xml:space="preserve"> Storage</w:t>
      </w:r>
      <w:r w:rsidRPr="00211B25">
        <w:rPr>
          <w:rFonts w:ascii="Arial" w:eastAsia="Times New Roman" w:hAnsi="Arial" w:cs="Arial"/>
          <w:color w:val="6C6C6C"/>
          <w:sz w:val="17"/>
          <w:szCs w:val="17"/>
        </w:rPr>
        <w:sym w:font="Wingdings" w:char="F0E0"/>
      </w:r>
    </w:p>
    <w:p w:rsidR="005A7ECE" w:rsidRPr="00211B25" w:rsidRDefault="005A7ECE" w:rsidP="00D01C40">
      <w:pPr>
        <w:spacing w:after="0" w:line="240" w:lineRule="auto"/>
        <w:ind w:left="720"/>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Create </w:t>
      </w:r>
      <w:proofErr w:type="spellStart"/>
      <w:r w:rsidRPr="00211B25">
        <w:rPr>
          <w:rFonts w:ascii="Arial" w:eastAsia="Times New Roman" w:hAnsi="Arial" w:cs="Arial"/>
          <w:color w:val="6C6C6C"/>
          <w:sz w:val="17"/>
          <w:szCs w:val="17"/>
        </w:rPr>
        <w:t>partition</w:t>
      </w:r>
      <w:proofErr w:type="gramStart"/>
      <w:r w:rsidRPr="00211B25">
        <w:rPr>
          <w:rFonts w:ascii="Arial" w:eastAsia="Times New Roman" w:hAnsi="Arial" w:cs="Arial"/>
          <w:color w:val="6C6C6C"/>
          <w:sz w:val="17"/>
          <w:szCs w:val="17"/>
        </w:rPr>
        <w:t>,scheme</w:t>
      </w:r>
      <w:proofErr w:type="spellEnd"/>
      <w:proofErr w:type="gramEnd"/>
      <w:r w:rsidRPr="00211B25">
        <w:rPr>
          <w:rFonts w:ascii="Arial" w:eastAsia="Times New Roman" w:hAnsi="Arial" w:cs="Arial"/>
          <w:color w:val="6C6C6C"/>
          <w:sz w:val="17"/>
          <w:szCs w:val="17"/>
        </w:rPr>
        <w:t xml:space="preserve"> etc.</w:t>
      </w:r>
    </w:p>
    <w:p w:rsidR="005A7ECE" w:rsidRPr="00211B25" w:rsidRDefault="005A7ECE" w:rsidP="00D01C40">
      <w:pPr>
        <w:spacing w:after="0" w:line="240" w:lineRule="auto"/>
        <w:ind w:left="720"/>
        <w:rPr>
          <w:rFonts w:ascii="Arial" w:eastAsia="Times New Roman" w:hAnsi="Arial" w:cs="Arial"/>
          <w:color w:val="6C6C6C"/>
          <w:sz w:val="17"/>
          <w:szCs w:val="17"/>
        </w:rPr>
      </w:pPr>
    </w:p>
    <w:p w:rsidR="005A7ECE" w:rsidRPr="0046099E" w:rsidRDefault="005A7ECE" w:rsidP="0046099E">
      <w:pPr>
        <w:spacing w:after="0" w:line="240" w:lineRule="auto"/>
        <w:rPr>
          <w:rFonts w:ascii="Arial" w:eastAsia="Times New Roman" w:hAnsi="Arial" w:cs="Arial"/>
          <w:color w:val="548DD4" w:themeColor="text2" w:themeTint="99"/>
          <w:sz w:val="17"/>
          <w:szCs w:val="17"/>
        </w:rPr>
      </w:pPr>
      <w:r w:rsidRPr="0046099E">
        <w:rPr>
          <w:rFonts w:ascii="Arial" w:eastAsia="Times New Roman" w:hAnsi="Arial" w:cs="Arial"/>
          <w:color w:val="548DD4" w:themeColor="text2" w:themeTint="99"/>
          <w:sz w:val="17"/>
          <w:szCs w:val="17"/>
        </w:rPr>
        <w:t>Dynamic Queries and Pivots</w:t>
      </w:r>
    </w:p>
    <w:p w:rsidR="005A7ECE" w:rsidRPr="00211B25" w:rsidRDefault="005A7ECE" w:rsidP="00D01C40">
      <w:pPr>
        <w:spacing w:after="0" w:line="240" w:lineRule="auto"/>
        <w:ind w:left="720"/>
        <w:rPr>
          <w:rFonts w:ascii="Arial" w:eastAsia="Times New Roman" w:hAnsi="Arial" w:cs="Arial"/>
          <w:color w:val="6C6C6C"/>
          <w:sz w:val="17"/>
          <w:szCs w:val="17"/>
        </w:rPr>
      </w:pPr>
    </w:p>
    <w:p w:rsidR="005A7ECE" w:rsidRDefault="003F356C" w:rsidP="003F356C">
      <w:pPr>
        <w:spacing w:after="0" w:line="240" w:lineRule="auto"/>
        <w:rPr>
          <w:rFonts w:ascii="Arial" w:eastAsia="Times New Roman" w:hAnsi="Arial" w:cs="Arial"/>
          <w:color w:val="6C6C6C"/>
          <w:sz w:val="17"/>
          <w:szCs w:val="17"/>
        </w:rPr>
      </w:pPr>
      <w:r>
        <w:rPr>
          <w:rFonts w:ascii="Arial" w:eastAsia="Times New Roman" w:hAnsi="Arial" w:cs="Arial"/>
          <w:color w:val="6C6C6C"/>
          <w:sz w:val="17"/>
          <w:szCs w:val="17"/>
        </w:rPr>
        <w:t>A string that you generate, and</w:t>
      </w:r>
      <w:r w:rsidR="005A7ECE" w:rsidRPr="00211B25">
        <w:rPr>
          <w:rFonts w:ascii="Arial" w:eastAsia="Times New Roman" w:hAnsi="Arial" w:cs="Arial"/>
          <w:color w:val="6C6C6C"/>
          <w:sz w:val="17"/>
          <w:szCs w:val="17"/>
        </w:rPr>
        <w:t xml:space="preserve"> when we execute it, it will work as a query</w:t>
      </w:r>
      <w:r>
        <w:rPr>
          <w:rFonts w:ascii="Arial" w:eastAsia="Times New Roman" w:hAnsi="Arial" w:cs="Arial"/>
          <w:color w:val="6C6C6C"/>
          <w:sz w:val="17"/>
          <w:szCs w:val="17"/>
        </w:rPr>
        <w:t>.</w:t>
      </w:r>
    </w:p>
    <w:p w:rsidR="003F356C" w:rsidRDefault="003F356C" w:rsidP="003F356C">
      <w:pPr>
        <w:spacing w:after="0" w:line="240" w:lineRule="auto"/>
        <w:rPr>
          <w:rFonts w:ascii="Arial" w:eastAsia="Times New Roman" w:hAnsi="Arial" w:cs="Arial"/>
          <w:color w:val="6C6C6C"/>
          <w:sz w:val="17"/>
          <w:szCs w:val="17"/>
        </w:rPr>
      </w:pPr>
    </w:p>
    <w:p w:rsidR="003F356C" w:rsidRPr="00EE26E5" w:rsidRDefault="003F356C" w:rsidP="003F356C">
      <w:pPr>
        <w:spacing w:after="0" w:line="240" w:lineRule="auto"/>
        <w:rPr>
          <w:rFonts w:ascii="Arial" w:eastAsia="Times New Roman" w:hAnsi="Arial" w:cs="Arial"/>
          <w:color w:val="6C6C6C"/>
          <w:sz w:val="17"/>
          <w:szCs w:val="17"/>
        </w:rPr>
      </w:pPr>
      <w:r w:rsidRPr="00EE26E5">
        <w:rPr>
          <w:rFonts w:ascii="Arial" w:eastAsia="Times New Roman" w:hAnsi="Arial" w:cs="Arial"/>
          <w:color w:val="6C6C6C"/>
          <w:sz w:val="17"/>
          <w:szCs w:val="17"/>
        </w:rPr>
        <w:t>In some applications, having hard coded SQL statements is not appealing because of the dynamic nature of the queries being issued against the database server. Because of this sometimes there is a need to dynamically create a SQL statement on the fly and then run that command.</w:t>
      </w:r>
    </w:p>
    <w:p w:rsidR="003F356C" w:rsidRPr="00EE26E5" w:rsidRDefault="003F356C" w:rsidP="003F356C">
      <w:pPr>
        <w:spacing w:after="0" w:line="240" w:lineRule="auto"/>
        <w:rPr>
          <w:rFonts w:ascii="Arial" w:eastAsia="Times New Roman" w:hAnsi="Arial" w:cs="Arial"/>
          <w:color w:val="6C6C6C"/>
          <w:sz w:val="17"/>
          <w:szCs w:val="17"/>
        </w:rPr>
      </w:pPr>
    </w:p>
    <w:p w:rsidR="003F356C" w:rsidRPr="00EE26E5" w:rsidRDefault="003F356C" w:rsidP="003F356C">
      <w:pPr>
        <w:pStyle w:val="NormalWeb"/>
        <w:shd w:val="clear" w:color="auto" w:fill="FFFFFF"/>
        <w:rPr>
          <w:rFonts w:ascii="Arial" w:hAnsi="Arial" w:cs="Arial"/>
          <w:color w:val="6C6C6C"/>
          <w:sz w:val="17"/>
          <w:szCs w:val="17"/>
        </w:rPr>
      </w:pPr>
      <w:r w:rsidRPr="00EE26E5">
        <w:rPr>
          <w:rFonts w:ascii="Arial" w:hAnsi="Arial" w:cs="Arial"/>
          <w:color w:val="6C6C6C"/>
          <w:sz w:val="17"/>
          <w:szCs w:val="17"/>
        </w:rPr>
        <w:t>SQL Server offers a few ways of running a dynamically built SQL statement. Here are a few options:</w:t>
      </w:r>
    </w:p>
    <w:p w:rsidR="003F356C" w:rsidRPr="00EE26E5" w:rsidRDefault="003F356C" w:rsidP="003F356C">
      <w:pPr>
        <w:numPr>
          <w:ilvl w:val="0"/>
          <w:numId w:val="15"/>
        </w:numPr>
        <w:shd w:val="clear" w:color="auto" w:fill="FFFFFF"/>
        <w:spacing w:after="0" w:line="240" w:lineRule="auto"/>
        <w:rPr>
          <w:rFonts w:ascii="Arial" w:eastAsia="Times New Roman" w:hAnsi="Arial" w:cs="Arial"/>
          <w:color w:val="6C6C6C"/>
          <w:sz w:val="17"/>
          <w:szCs w:val="17"/>
        </w:rPr>
      </w:pPr>
      <w:r w:rsidRPr="00EE26E5">
        <w:rPr>
          <w:rFonts w:ascii="Arial" w:eastAsia="Times New Roman" w:hAnsi="Arial" w:cs="Arial"/>
          <w:color w:val="6C6C6C"/>
          <w:sz w:val="17"/>
          <w:szCs w:val="17"/>
        </w:rPr>
        <w:t>Writing a query with parameters</w:t>
      </w:r>
    </w:p>
    <w:p w:rsidR="003F356C" w:rsidRPr="00EE26E5" w:rsidRDefault="003F356C" w:rsidP="003F356C">
      <w:pPr>
        <w:numPr>
          <w:ilvl w:val="0"/>
          <w:numId w:val="15"/>
        </w:numPr>
        <w:shd w:val="clear" w:color="auto" w:fill="FFFFFF"/>
        <w:spacing w:after="0" w:line="240" w:lineRule="auto"/>
        <w:rPr>
          <w:rFonts w:ascii="Arial" w:eastAsia="Times New Roman" w:hAnsi="Arial" w:cs="Arial"/>
          <w:color w:val="6C6C6C"/>
          <w:sz w:val="17"/>
          <w:szCs w:val="17"/>
        </w:rPr>
      </w:pPr>
      <w:r w:rsidRPr="00EE26E5">
        <w:rPr>
          <w:rFonts w:ascii="Arial" w:eastAsia="Times New Roman" w:hAnsi="Arial" w:cs="Arial"/>
          <w:color w:val="6C6C6C"/>
          <w:sz w:val="17"/>
          <w:szCs w:val="17"/>
        </w:rPr>
        <w:t>Using </w:t>
      </w:r>
      <w:hyperlink r:id="rId26" w:tgtFrame="_blank" w:history="1">
        <w:r w:rsidRPr="00EE26E5">
          <w:rPr>
            <w:rFonts w:ascii="Arial" w:eastAsia="Times New Roman" w:hAnsi="Arial" w:cs="Arial"/>
            <w:color w:val="6C6C6C"/>
            <w:sz w:val="17"/>
            <w:szCs w:val="17"/>
          </w:rPr>
          <w:t>EXEC</w:t>
        </w:r>
      </w:hyperlink>
    </w:p>
    <w:p w:rsidR="003F356C" w:rsidRPr="00EE26E5" w:rsidRDefault="003F356C" w:rsidP="003F356C">
      <w:pPr>
        <w:numPr>
          <w:ilvl w:val="0"/>
          <w:numId w:val="15"/>
        </w:numPr>
        <w:shd w:val="clear" w:color="auto" w:fill="FFFFFF"/>
        <w:spacing w:after="0" w:line="240" w:lineRule="auto"/>
        <w:rPr>
          <w:rFonts w:ascii="Arial" w:eastAsia="Times New Roman" w:hAnsi="Arial" w:cs="Arial"/>
          <w:color w:val="6C6C6C"/>
          <w:sz w:val="17"/>
          <w:szCs w:val="17"/>
        </w:rPr>
      </w:pPr>
      <w:r w:rsidRPr="00EE26E5">
        <w:rPr>
          <w:rFonts w:ascii="Arial" w:eastAsia="Times New Roman" w:hAnsi="Arial" w:cs="Arial"/>
          <w:color w:val="6C6C6C"/>
          <w:sz w:val="17"/>
          <w:szCs w:val="17"/>
        </w:rPr>
        <w:t>Using </w:t>
      </w:r>
      <w:proofErr w:type="spellStart"/>
      <w:r w:rsidRPr="00EE26E5">
        <w:rPr>
          <w:rFonts w:ascii="Arial" w:eastAsia="Times New Roman" w:hAnsi="Arial" w:cs="Arial"/>
          <w:color w:val="6C6C6C"/>
          <w:sz w:val="17"/>
          <w:szCs w:val="17"/>
        </w:rPr>
        <w:fldChar w:fldCharType="begin"/>
      </w:r>
      <w:r w:rsidRPr="00EE26E5">
        <w:rPr>
          <w:rFonts w:ascii="Arial" w:eastAsia="Times New Roman" w:hAnsi="Arial" w:cs="Arial"/>
          <w:color w:val="6C6C6C"/>
          <w:sz w:val="17"/>
          <w:szCs w:val="17"/>
        </w:rPr>
        <w:instrText xml:space="preserve"> HYPERLINK "https://docs.microsoft.com/en-us/sql/relational-databases/system-stored-procedures/sp-executesql-transact-sql?view=sql-server-2017" \t "_blank" </w:instrText>
      </w:r>
      <w:r w:rsidRPr="00EE26E5">
        <w:rPr>
          <w:rFonts w:ascii="Arial" w:eastAsia="Times New Roman" w:hAnsi="Arial" w:cs="Arial"/>
          <w:color w:val="6C6C6C"/>
          <w:sz w:val="17"/>
          <w:szCs w:val="17"/>
        </w:rPr>
        <w:fldChar w:fldCharType="separate"/>
      </w:r>
      <w:r w:rsidRPr="00EE26E5">
        <w:rPr>
          <w:rFonts w:ascii="Arial" w:eastAsia="Times New Roman" w:hAnsi="Arial" w:cs="Arial"/>
          <w:color w:val="6C6C6C"/>
          <w:sz w:val="17"/>
          <w:szCs w:val="17"/>
        </w:rPr>
        <w:t>sp_executesql</w:t>
      </w:r>
      <w:proofErr w:type="spellEnd"/>
      <w:r w:rsidRPr="00EE26E5">
        <w:rPr>
          <w:rFonts w:ascii="Arial" w:eastAsia="Times New Roman" w:hAnsi="Arial" w:cs="Arial"/>
          <w:color w:val="6C6C6C"/>
          <w:sz w:val="17"/>
          <w:szCs w:val="17"/>
        </w:rPr>
        <w:fldChar w:fldCharType="end"/>
      </w:r>
    </w:p>
    <w:p w:rsidR="003F356C" w:rsidRPr="00211B25" w:rsidRDefault="003F356C" w:rsidP="003F356C">
      <w:pPr>
        <w:spacing w:after="0" w:line="240" w:lineRule="auto"/>
        <w:rPr>
          <w:rFonts w:ascii="Arial" w:eastAsia="Times New Roman" w:hAnsi="Arial" w:cs="Arial"/>
          <w:color w:val="6C6C6C"/>
          <w:sz w:val="17"/>
          <w:szCs w:val="17"/>
        </w:rPr>
      </w:pPr>
    </w:p>
    <w:p w:rsidR="005F7EF1" w:rsidRDefault="00C03BEB"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Pivot:</w:t>
      </w:r>
    </w:p>
    <w:p w:rsidR="00EE26E5" w:rsidRDefault="00EE26E5" w:rsidP="00D01C40">
      <w:pPr>
        <w:spacing w:after="0" w:line="240" w:lineRule="auto"/>
        <w:rPr>
          <w:rFonts w:ascii="Arial" w:eastAsia="Times New Roman" w:hAnsi="Arial" w:cs="Arial"/>
          <w:color w:val="6C6C6C"/>
          <w:sz w:val="17"/>
          <w:szCs w:val="17"/>
        </w:rPr>
      </w:pPr>
      <w:r w:rsidRPr="00EE26E5">
        <w:rPr>
          <w:rFonts w:ascii="Arial" w:eastAsia="Times New Roman" w:hAnsi="Arial" w:cs="Arial"/>
          <w:color w:val="6C6C6C"/>
          <w:sz w:val="17"/>
          <w:szCs w:val="17"/>
        </w:rPr>
        <w:t xml:space="preserve">PIVOT rotates a table-valued expression by turning the unique values from one column in the expression into multiple columns in the output, and runs aggregations where they're required on any </w:t>
      </w:r>
      <w:proofErr w:type="spellStart"/>
      <w:r w:rsidRPr="00EE26E5">
        <w:rPr>
          <w:rFonts w:ascii="Arial" w:eastAsia="Times New Roman" w:hAnsi="Arial" w:cs="Arial"/>
          <w:color w:val="6C6C6C"/>
          <w:sz w:val="17"/>
          <w:szCs w:val="17"/>
        </w:rPr>
        <w:t>left over</w:t>
      </w:r>
      <w:proofErr w:type="spellEnd"/>
      <w:r w:rsidRPr="00EE26E5">
        <w:rPr>
          <w:rFonts w:ascii="Arial" w:eastAsia="Times New Roman" w:hAnsi="Arial" w:cs="Arial"/>
          <w:color w:val="6C6C6C"/>
          <w:sz w:val="17"/>
          <w:szCs w:val="17"/>
        </w:rPr>
        <w:t xml:space="preserve"> column values that are wanted in the final output. UNPIVOT carries out the opposite operation to PIVOT by rotating columns of a table-valued expression into column values.</w:t>
      </w:r>
    </w:p>
    <w:p w:rsidR="002578FC" w:rsidRPr="00211B25" w:rsidRDefault="002578FC" w:rsidP="00D01C40">
      <w:pPr>
        <w:spacing w:after="0" w:line="240" w:lineRule="auto"/>
        <w:rPr>
          <w:rFonts w:ascii="Arial" w:eastAsia="Times New Roman" w:hAnsi="Arial" w:cs="Arial"/>
          <w:color w:val="6C6C6C"/>
          <w:sz w:val="17"/>
          <w:szCs w:val="17"/>
        </w:rPr>
      </w:pPr>
    </w:p>
    <w:p w:rsidR="00C03BEB" w:rsidRPr="00211B25" w:rsidRDefault="00C03BEB" w:rsidP="00C03BEB">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 FROM </w:t>
      </w:r>
      <w:proofErr w:type="spellStart"/>
      <w:r w:rsidRPr="00211B25">
        <w:rPr>
          <w:rFonts w:ascii="Arial" w:eastAsia="Times New Roman" w:hAnsi="Arial" w:cs="Arial"/>
          <w:color w:val="6C6C6C"/>
          <w:sz w:val="17"/>
          <w:szCs w:val="17"/>
        </w:rPr>
        <w:t>Sales.SalesTerritory</w:t>
      </w:r>
      <w:proofErr w:type="spellEnd"/>
    </w:p>
    <w:p w:rsidR="00C03BEB" w:rsidRPr="00211B25" w:rsidRDefault="00C03BEB" w:rsidP="00D01C40">
      <w:pPr>
        <w:spacing w:after="0" w:line="240" w:lineRule="auto"/>
        <w:rPr>
          <w:rFonts w:ascii="Arial" w:eastAsia="Times New Roman" w:hAnsi="Arial" w:cs="Arial"/>
          <w:color w:val="6C6C6C"/>
          <w:sz w:val="17"/>
          <w:szCs w:val="17"/>
        </w:rPr>
      </w:pPr>
    </w:p>
    <w:p w:rsidR="00C03BEB" w:rsidRDefault="00C03BEB" w:rsidP="00C03BEB">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w:t>
      </w:r>
      <w:proofErr w:type="spellStart"/>
      <w:r w:rsidRPr="00211B25">
        <w:rPr>
          <w:rFonts w:ascii="Arial" w:eastAsia="Times New Roman" w:hAnsi="Arial" w:cs="Arial"/>
          <w:color w:val="6C6C6C"/>
          <w:sz w:val="17"/>
          <w:szCs w:val="17"/>
        </w:rPr>
        <w:t>CountryRegionCode</w:t>
      </w:r>
      <w:proofErr w:type="spellEnd"/>
      <w:proofErr w:type="gramStart"/>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 xml:space="preserve">Group], </w:t>
      </w:r>
      <w:proofErr w:type="spellStart"/>
      <w:r w:rsidRPr="00211B25">
        <w:rPr>
          <w:rFonts w:ascii="Arial" w:eastAsia="Times New Roman" w:hAnsi="Arial" w:cs="Arial"/>
          <w:color w:val="6C6C6C"/>
          <w:sz w:val="17"/>
          <w:szCs w:val="17"/>
        </w:rPr>
        <w:t>salesYTd</w:t>
      </w:r>
      <w:proofErr w:type="spellEnd"/>
      <w:r w:rsidRPr="00211B25">
        <w:rPr>
          <w:rFonts w:ascii="Arial" w:eastAsia="Times New Roman" w:hAnsi="Arial" w:cs="Arial"/>
          <w:color w:val="6C6C6C"/>
          <w:sz w:val="17"/>
          <w:szCs w:val="17"/>
        </w:rPr>
        <w:t xml:space="preserve"> FROM </w:t>
      </w:r>
      <w:proofErr w:type="spellStart"/>
      <w:r w:rsidRPr="00211B25">
        <w:rPr>
          <w:rFonts w:ascii="Arial" w:eastAsia="Times New Roman" w:hAnsi="Arial" w:cs="Arial"/>
          <w:color w:val="6C6C6C"/>
          <w:sz w:val="17"/>
          <w:szCs w:val="17"/>
        </w:rPr>
        <w:t>Sales.SalesTerritory</w:t>
      </w:r>
      <w:proofErr w:type="spellEnd"/>
    </w:p>
    <w:p w:rsidR="004048B5" w:rsidRPr="00211B25" w:rsidRDefault="004048B5" w:rsidP="00C03BEB">
      <w:pPr>
        <w:spacing w:after="0" w:line="240" w:lineRule="auto"/>
        <w:rPr>
          <w:rFonts w:ascii="Arial" w:eastAsia="Times New Roman" w:hAnsi="Arial" w:cs="Arial"/>
          <w:color w:val="6C6C6C"/>
          <w:sz w:val="17"/>
          <w:szCs w:val="17"/>
        </w:rPr>
      </w:pPr>
    </w:p>
    <w:p w:rsidR="00C03BEB" w:rsidRPr="00211B25" w:rsidRDefault="004048B5" w:rsidP="00D01C40">
      <w:pPr>
        <w:spacing w:after="0" w:line="240" w:lineRule="auto"/>
        <w:rPr>
          <w:rFonts w:ascii="Arial" w:eastAsia="Times New Roman" w:hAnsi="Arial" w:cs="Arial"/>
          <w:color w:val="6C6C6C"/>
          <w:sz w:val="17"/>
          <w:szCs w:val="17"/>
        </w:rPr>
      </w:pPr>
      <w:r>
        <w:rPr>
          <w:rFonts w:ascii="Arial" w:eastAsia="Times New Roman" w:hAnsi="Arial" w:cs="Arial"/>
          <w:color w:val="6C6C6C"/>
          <w:sz w:val="17"/>
          <w:szCs w:val="17"/>
        </w:rPr>
        <w:t xml:space="preserve">We want result </w:t>
      </w:r>
      <w:proofErr w:type="gramStart"/>
      <w:r>
        <w:rPr>
          <w:rFonts w:ascii="Arial" w:eastAsia="Times New Roman" w:hAnsi="Arial" w:cs="Arial"/>
          <w:color w:val="6C6C6C"/>
          <w:sz w:val="17"/>
          <w:szCs w:val="17"/>
        </w:rPr>
        <w:t>as :</w:t>
      </w:r>
      <w:proofErr w:type="gramEnd"/>
    </w:p>
    <w:p w:rsidR="00C03BEB" w:rsidRPr="00211B25" w:rsidRDefault="00C03BEB"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w:t>
      </w:r>
      <w:proofErr w:type="spellStart"/>
      <w:proofErr w:type="gramStart"/>
      <w:r w:rsidRPr="00211B25">
        <w:rPr>
          <w:rFonts w:ascii="Arial" w:eastAsia="Times New Roman" w:hAnsi="Arial" w:cs="Arial"/>
          <w:color w:val="6C6C6C"/>
          <w:sz w:val="17"/>
          <w:szCs w:val="17"/>
        </w:rPr>
        <w:t>COuntryRegionCode</w:t>
      </w:r>
      <w:proofErr w:type="spell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NorthAmerica</w:t>
      </w:r>
      <w:proofErr w:type="spellEnd"/>
      <w:proofErr w:type="gramEnd"/>
      <w:r w:rsidRPr="00211B25">
        <w:rPr>
          <w:rFonts w:ascii="Arial" w:eastAsia="Times New Roman" w:hAnsi="Arial" w:cs="Arial"/>
          <w:color w:val="6C6C6C"/>
          <w:sz w:val="17"/>
          <w:szCs w:val="17"/>
        </w:rPr>
        <w:t xml:space="preserve"> Europe</w:t>
      </w:r>
    </w:p>
    <w:p w:rsidR="00C03BEB" w:rsidRPr="00211B25" w:rsidRDefault="00C03BEB"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ab/>
        <w:t>US</w:t>
      </w:r>
      <w:r w:rsidRPr="00211B25">
        <w:rPr>
          <w:rFonts w:ascii="Arial" w:eastAsia="Times New Roman" w:hAnsi="Arial" w:cs="Arial"/>
          <w:color w:val="6C6C6C"/>
          <w:sz w:val="17"/>
          <w:szCs w:val="17"/>
        </w:rPr>
        <w:tab/>
      </w:r>
      <w:r w:rsidRPr="00211B25">
        <w:rPr>
          <w:rFonts w:ascii="Arial" w:eastAsia="Times New Roman" w:hAnsi="Arial" w:cs="Arial"/>
          <w:color w:val="6C6C6C"/>
          <w:sz w:val="17"/>
          <w:szCs w:val="17"/>
        </w:rPr>
        <w:tab/>
      </w:r>
      <w:r w:rsidRPr="00211B25">
        <w:rPr>
          <w:rFonts w:ascii="Arial" w:eastAsia="Times New Roman" w:hAnsi="Arial" w:cs="Arial"/>
          <w:color w:val="6C6C6C"/>
          <w:sz w:val="17"/>
          <w:szCs w:val="17"/>
        </w:rPr>
        <w:tab/>
        <w:t>23</w:t>
      </w:r>
      <w:r w:rsidRPr="00211B25">
        <w:rPr>
          <w:rFonts w:ascii="Arial" w:eastAsia="Times New Roman" w:hAnsi="Arial" w:cs="Arial"/>
          <w:color w:val="6C6C6C"/>
          <w:sz w:val="17"/>
          <w:szCs w:val="17"/>
        </w:rPr>
        <w:tab/>
        <w:t>--</w:t>
      </w:r>
    </w:p>
    <w:p w:rsidR="008622E2" w:rsidRDefault="008622E2" w:rsidP="00D01C40">
      <w:pPr>
        <w:spacing w:after="0" w:line="240" w:lineRule="auto"/>
        <w:rPr>
          <w:rFonts w:ascii="Arial" w:eastAsia="Times New Roman" w:hAnsi="Arial" w:cs="Arial"/>
          <w:color w:val="6C6C6C"/>
          <w:sz w:val="17"/>
          <w:szCs w:val="17"/>
        </w:rPr>
      </w:pPr>
    </w:p>
    <w:p w:rsidR="00C03BEB" w:rsidRPr="00211B25" w:rsidRDefault="008622E2" w:rsidP="00D01C40">
      <w:pPr>
        <w:spacing w:after="0" w:line="240" w:lineRule="auto"/>
        <w:rPr>
          <w:rFonts w:ascii="Arial" w:eastAsia="Times New Roman" w:hAnsi="Arial" w:cs="Arial"/>
          <w:color w:val="6C6C6C"/>
          <w:sz w:val="17"/>
          <w:szCs w:val="17"/>
        </w:rPr>
      </w:pPr>
      <w:r>
        <w:rPr>
          <w:rFonts w:ascii="Arial" w:eastAsia="Times New Roman" w:hAnsi="Arial" w:cs="Arial"/>
          <w:color w:val="6C6C6C"/>
          <w:sz w:val="17"/>
          <w:szCs w:val="17"/>
        </w:rPr>
        <w:t>Pivot:</w:t>
      </w:r>
      <w:r w:rsidR="00C03BEB" w:rsidRPr="00211B25">
        <w:rPr>
          <w:rFonts w:ascii="Arial" w:eastAsia="Times New Roman" w:hAnsi="Arial" w:cs="Arial"/>
          <w:color w:val="6C6C6C"/>
          <w:sz w:val="17"/>
          <w:szCs w:val="17"/>
        </w:rPr>
        <w:tab/>
      </w:r>
    </w:p>
    <w:p w:rsidR="00C03BEB" w:rsidRPr="00211B25" w:rsidRDefault="00C03BEB" w:rsidP="00C03BEB">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Select </w:t>
      </w:r>
      <w:proofErr w:type="spellStart"/>
      <w:r w:rsidRPr="00211B25">
        <w:rPr>
          <w:rFonts w:ascii="Arial" w:eastAsia="Times New Roman" w:hAnsi="Arial" w:cs="Arial"/>
          <w:color w:val="6C6C6C"/>
          <w:sz w:val="17"/>
          <w:szCs w:val="17"/>
        </w:rPr>
        <w:t>CountryRegionCode</w:t>
      </w:r>
      <w:proofErr w:type="spellEnd"/>
      <w:proofErr w:type="gramStart"/>
      <w:r w:rsidRPr="00211B25">
        <w:rPr>
          <w:rFonts w:ascii="Arial" w:eastAsia="Times New Roman" w:hAnsi="Arial" w:cs="Arial"/>
          <w:color w:val="6C6C6C"/>
          <w:sz w:val="17"/>
          <w:szCs w:val="17"/>
        </w:rPr>
        <w:t>,[</w:t>
      </w:r>
      <w:proofErr w:type="spellStart"/>
      <w:proofErr w:type="gramEnd"/>
      <w:r w:rsidRPr="00211B25">
        <w:rPr>
          <w:rFonts w:ascii="Arial" w:eastAsia="Times New Roman" w:hAnsi="Arial" w:cs="Arial"/>
          <w:color w:val="6C6C6C"/>
          <w:sz w:val="17"/>
          <w:szCs w:val="17"/>
        </w:rPr>
        <w:t>NorthAmerica</w:t>
      </w:r>
      <w:proofErr w:type="spellEnd"/>
      <w:r w:rsidRPr="00211B25">
        <w:rPr>
          <w:rFonts w:ascii="Arial" w:eastAsia="Times New Roman" w:hAnsi="Arial" w:cs="Arial"/>
          <w:color w:val="6C6C6C"/>
          <w:sz w:val="17"/>
          <w:szCs w:val="17"/>
        </w:rPr>
        <w:t xml:space="preserve">], [Europe ] FROM </w:t>
      </w:r>
      <w:proofErr w:type="spellStart"/>
      <w:r w:rsidRPr="00211B25">
        <w:rPr>
          <w:rFonts w:ascii="Arial" w:eastAsia="Times New Roman" w:hAnsi="Arial" w:cs="Arial"/>
          <w:color w:val="6C6C6C"/>
          <w:sz w:val="17"/>
          <w:szCs w:val="17"/>
        </w:rPr>
        <w:t>Sales.SalesTerritory</w:t>
      </w:r>
      <w:proofErr w:type="spellEnd"/>
    </w:p>
    <w:p w:rsidR="00C03BEB" w:rsidRPr="00211B25" w:rsidRDefault="00C03BEB" w:rsidP="00D01C40">
      <w:pPr>
        <w:spacing w:after="0" w:line="240" w:lineRule="auto"/>
        <w:rPr>
          <w:rFonts w:ascii="Arial" w:eastAsia="Times New Roman" w:hAnsi="Arial" w:cs="Arial"/>
          <w:color w:val="6C6C6C"/>
          <w:sz w:val="17"/>
          <w:szCs w:val="17"/>
        </w:rPr>
      </w:pPr>
      <w:proofErr w:type="gramStart"/>
      <w:r w:rsidRPr="00211B25">
        <w:rPr>
          <w:rFonts w:ascii="Arial" w:eastAsia="Times New Roman" w:hAnsi="Arial" w:cs="Arial"/>
          <w:color w:val="6C6C6C"/>
          <w:sz w:val="17"/>
          <w:szCs w:val="17"/>
        </w:rPr>
        <w:t>Pivot(</w:t>
      </w:r>
      <w:proofErr w:type="gramEnd"/>
    </w:p>
    <w:p w:rsidR="00C03BEB" w:rsidRPr="00211B25" w:rsidRDefault="00C03BEB" w:rsidP="00D01C40">
      <w:pPr>
        <w:spacing w:after="0" w:line="240" w:lineRule="auto"/>
        <w:rPr>
          <w:rFonts w:ascii="Arial" w:eastAsia="Times New Roman" w:hAnsi="Arial" w:cs="Arial"/>
          <w:color w:val="6C6C6C"/>
          <w:sz w:val="17"/>
          <w:szCs w:val="17"/>
        </w:rPr>
      </w:pPr>
      <w:proofErr w:type="gramStart"/>
      <w:r w:rsidRPr="00211B25">
        <w:rPr>
          <w:rFonts w:ascii="Arial" w:eastAsia="Times New Roman" w:hAnsi="Arial" w:cs="Arial"/>
          <w:color w:val="6C6C6C"/>
          <w:sz w:val="17"/>
          <w:szCs w:val="17"/>
        </w:rPr>
        <w:t>sum(</w:t>
      </w:r>
      <w:proofErr w:type="spellStart"/>
      <w:proofErr w:type="gramEnd"/>
      <w:r w:rsidRPr="00211B25">
        <w:rPr>
          <w:rFonts w:ascii="Arial" w:eastAsia="Times New Roman" w:hAnsi="Arial" w:cs="Arial"/>
          <w:color w:val="6C6C6C"/>
          <w:sz w:val="17"/>
          <w:szCs w:val="17"/>
        </w:rPr>
        <w:t>SalesYtd</w:t>
      </w:r>
      <w:proofErr w:type="spellEnd"/>
      <w:r w:rsidRPr="00211B25">
        <w:rPr>
          <w:rFonts w:ascii="Arial" w:eastAsia="Times New Roman" w:hAnsi="Arial" w:cs="Arial"/>
          <w:color w:val="6C6C6C"/>
          <w:sz w:val="17"/>
          <w:szCs w:val="17"/>
        </w:rPr>
        <w:t>) for [group]</w:t>
      </w:r>
    </w:p>
    <w:p w:rsidR="00C03BEB" w:rsidRPr="00211B25" w:rsidRDefault="00C03BEB" w:rsidP="00D01C40">
      <w:pPr>
        <w:spacing w:after="0" w:line="240" w:lineRule="auto"/>
        <w:rPr>
          <w:rFonts w:ascii="Arial" w:eastAsia="Times New Roman" w:hAnsi="Arial" w:cs="Arial"/>
          <w:color w:val="6C6C6C"/>
          <w:sz w:val="17"/>
          <w:szCs w:val="17"/>
        </w:rPr>
      </w:pPr>
      <w:proofErr w:type="gramStart"/>
      <w:r w:rsidRPr="00211B25">
        <w:rPr>
          <w:rFonts w:ascii="Arial" w:eastAsia="Times New Roman" w:hAnsi="Arial" w:cs="Arial"/>
          <w:color w:val="6C6C6C"/>
          <w:sz w:val="17"/>
          <w:szCs w:val="17"/>
        </w:rPr>
        <w:t>in</w:t>
      </w:r>
      <w:proofErr w:type="gramEnd"/>
      <w:r w:rsidRPr="00211B25">
        <w:rPr>
          <w:rFonts w:ascii="Arial" w:eastAsia="Times New Roman" w:hAnsi="Arial" w:cs="Arial"/>
          <w:color w:val="6C6C6C"/>
          <w:sz w:val="17"/>
          <w:szCs w:val="17"/>
        </w:rPr>
        <w:t xml:space="preserve"> ([</w:t>
      </w:r>
      <w:proofErr w:type="spellStart"/>
      <w:r w:rsidRPr="00211B25">
        <w:rPr>
          <w:rFonts w:ascii="Arial" w:eastAsia="Times New Roman" w:hAnsi="Arial" w:cs="Arial"/>
          <w:color w:val="6C6C6C"/>
          <w:sz w:val="17"/>
          <w:szCs w:val="17"/>
        </w:rPr>
        <w:t>NorthAmerica</w:t>
      </w:r>
      <w:proofErr w:type="spellEnd"/>
      <w:r w:rsidRPr="00211B25">
        <w:rPr>
          <w:rFonts w:ascii="Arial" w:eastAsia="Times New Roman" w:hAnsi="Arial" w:cs="Arial"/>
          <w:color w:val="6C6C6C"/>
          <w:sz w:val="17"/>
          <w:szCs w:val="17"/>
        </w:rPr>
        <w:t>], [Europe ],[Pacific])</w:t>
      </w:r>
    </w:p>
    <w:p w:rsidR="00C03BEB" w:rsidRPr="00211B25" w:rsidRDefault="00C03BEB"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 xml:space="preserve"> ) as </w:t>
      </w:r>
      <w:proofErr w:type="spellStart"/>
      <w:r w:rsidRPr="00211B25">
        <w:rPr>
          <w:rFonts w:ascii="Arial" w:eastAsia="Times New Roman" w:hAnsi="Arial" w:cs="Arial"/>
          <w:color w:val="6C6C6C"/>
          <w:sz w:val="17"/>
          <w:szCs w:val="17"/>
        </w:rPr>
        <w:t>pvt</w:t>
      </w:r>
      <w:proofErr w:type="spellEnd"/>
    </w:p>
    <w:p w:rsidR="00C03BEB" w:rsidRPr="00211B25" w:rsidRDefault="00C03BEB" w:rsidP="00D01C40">
      <w:pPr>
        <w:spacing w:after="0" w:line="240" w:lineRule="auto"/>
        <w:rPr>
          <w:rFonts w:ascii="Arial" w:eastAsia="Times New Roman" w:hAnsi="Arial" w:cs="Arial"/>
          <w:color w:val="6C6C6C"/>
          <w:sz w:val="17"/>
          <w:szCs w:val="17"/>
        </w:rPr>
      </w:pPr>
    </w:p>
    <w:p w:rsidR="00C03BEB" w:rsidRPr="00211B25" w:rsidRDefault="00C03BEB" w:rsidP="00D01C40">
      <w:pPr>
        <w:spacing w:after="0" w:line="240" w:lineRule="auto"/>
        <w:rPr>
          <w:rFonts w:ascii="Arial" w:eastAsia="Times New Roman" w:hAnsi="Arial" w:cs="Arial"/>
          <w:color w:val="6C6C6C"/>
          <w:sz w:val="17"/>
          <w:szCs w:val="17"/>
        </w:rPr>
      </w:pPr>
    </w:p>
    <w:p w:rsidR="00C03BEB" w:rsidRPr="00211B25" w:rsidRDefault="00C03BEB"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Dynamic query:</w:t>
      </w:r>
    </w:p>
    <w:p w:rsidR="00C03BEB" w:rsidRPr="00211B25" w:rsidRDefault="00C03BEB"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Declare @</w:t>
      </w:r>
      <w:proofErr w:type="spellStart"/>
      <w:r w:rsidRPr="00211B25">
        <w:rPr>
          <w:rFonts w:ascii="Arial" w:eastAsia="Times New Roman" w:hAnsi="Arial" w:cs="Arial"/>
          <w:color w:val="6C6C6C"/>
          <w:sz w:val="17"/>
          <w:szCs w:val="17"/>
        </w:rPr>
        <w:t>sqlstring</w:t>
      </w:r>
      <w:proofErr w:type="spellEnd"/>
      <w:r w:rsidRPr="00211B25">
        <w:rPr>
          <w:rFonts w:ascii="Arial" w:eastAsia="Times New Roman" w:hAnsi="Arial" w:cs="Arial"/>
          <w:color w:val="6C6C6C"/>
          <w:sz w:val="17"/>
          <w:szCs w:val="17"/>
        </w:rPr>
        <w:t xml:space="preserve"> </w:t>
      </w:r>
      <w:proofErr w:type="spellStart"/>
      <w:proofErr w:type="gramStart"/>
      <w:r w:rsidRPr="00211B25">
        <w:rPr>
          <w:rFonts w:ascii="Arial" w:eastAsia="Times New Roman" w:hAnsi="Arial" w:cs="Arial"/>
          <w:color w:val="6C6C6C"/>
          <w:sz w:val="17"/>
          <w:szCs w:val="17"/>
        </w:rPr>
        <w:t>varchar</w:t>
      </w:r>
      <w:proofErr w:type="spellEnd"/>
      <w:r w:rsidRPr="00211B25">
        <w:rPr>
          <w:rFonts w:ascii="Arial" w:eastAsia="Times New Roman" w:hAnsi="Arial" w:cs="Arial"/>
          <w:color w:val="6C6C6C"/>
          <w:sz w:val="17"/>
          <w:szCs w:val="17"/>
        </w:rPr>
        <w:t>(</w:t>
      </w:r>
      <w:proofErr w:type="gramEnd"/>
      <w:r w:rsidRPr="00211B25">
        <w:rPr>
          <w:rFonts w:ascii="Arial" w:eastAsia="Times New Roman" w:hAnsi="Arial" w:cs="Arial"/>
          <w:color w:val="6C6C6C"/>
          <w:sz w:val="17"/>
          <w:szCs w:val="17"/>
        </w:rPr>
        <w:t>2000)</w:t>
      </w:r>
    </w:p>
    <w:p w:rsidR="00C042E7" w:rsidRPr="00211B25" w:rsidRDefault="00C03BEB"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sqlstring</w:t>
      </w:r>
      <w:proofErr w:type="spellEnd"/>
      <w:r w:rsidR="00C042E7" w:rsidRPr="00211B25">
        <w:rPr>
          <w:rFonts w:ascii="Arial" w:eastAsia="Times New Roman" w:hAnsi="Arial" w:cs="Arial"/>
          <w:color w:val="6C6C6C"/>
          <w:sz w:val="17"/>
          <w:szCs w:val="17"/>
        </w:rPr>
        <w:t xml:space="preserve">=’ Select </w:t>
      </w:r>
      <w:proofErr w:type="spellStart"/>
      <w:r w:rsidR="00C042E7" w:rsidRPr="00211B25">
        <w:rPr>
          <w:rFonts w:ascii="Arial" w:eastAsia="Times New Roman" w:hAnsi="Arial" w:cs="Arial"/>
          <w:color w:val="6C6C6C"/>
          <w:sz w:val="17"/>
          <w:szCs w:val="17"/>
        </w:rPr>
        <w:t>CountryRegionCode</w:t>
      </w:r>
      <w:proofErr w:type="spellEnd"/>
      <w:proofErr w:type="gramStart"/>
      <w:r w:rsidR="00C042E7" w:rsidRPr="00211B25">
        <w:rPr>
          <w:rFonts w:ascii="Arial" w:eastAsia="Times New Roman" w:hAnsi="Arial" w:cs="Arial"/>
          <w:color w:val="6C6C6C"/>
          <w:sz w:val="17"/>
          <w:szCs w:val="17"/>
        </w:rPr>
        <w:t>,[</w:t>
      </w:r>
      <w:proofErr w:type="gramEnd"/>
      <w:r w:rsidR="00C042E7" w:rsidRPr="00211B25">
        <w:rPr>
          <w:rFonts w:ascii="Arial" w:eastAsia="Times New Roman" w:hAnsi="Arial" w:cs="Arial"/>
          <w:color w:val="6C6C6C"/>
          <w:sz w:val="17"/>
          <w:szCs w:val="17"/>
        </w:rPr>
        <w:t>Group],’</w:t>
      </w:r>
    </w:p>
    <w:p w:rsidR="00C03BEB" w:rsidRPr="00211B25" w:rsidRDefault="00C03BEB"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w:t>
      </w:r>
      <w:proofErr w:type="spellStart"/>
      <w:r w:rsidRPr="00211B25">
        <w:rPr>
          <w:rFonts w:ascii="Arial" w:eastAsia="Times New Roman" w:hAnsi="Arial" w:cs="Arial"/>
          <w:color w:val="6C6C6C"/>
          <w:sz w:val="17"/>
          <w:szCs w:val="17"/>
        </w:rPr>
        <w:t>sqlstring</w:t>
      </w:r>
      <w:proofErr w:type="spellEnd"/>
      <w:r w:rsidR="00C042E7" w:rsidRPr="00211B25">
        <w:rPr>
          <w:rFonts w:ascii="Arial" w:eastAsia="Times New Roman" w:hAnsi="Arial" w:cs="Arial"/>
          <w:color w:val="6C6C6C"/>
          <w:sz w:val="17"/>
          <w:szCs w:val="17"/>
        </w:rPr>
        <w:t>=@</w:t>
      </w:r>
      <w:proofErr w:type="spellStart"/>
      <w:r w:rsidR="00C042E7" w:rsidRPr="00211B25">
        <w:rPr>
          <w:rFonts w:ascii="Arial" w:eastAsia="Times New Roman" w:hAnsi="Arial" w:cs="Arial"/>
          <w:color w:val="6C6C6C"/>
          <w:sz w:val="17"/>
          <w:szCs w:val="17"/>
        </w:rPr>
        <w:t>sqlstring</w:t>
      </w:r>
      <w:proofErr w:type="spellEnd"/>
      <w:r w:rsidR="00C042E7" w:rsidRPr="00211B25">
        <w:rPr>
          <w:rFonts w:ascii="Arial" w:eastAsia="Times New Roman" w:hAnsi="Arial" w:cs="Arial"/>
          <w:color w:val="6C6C6C"/>
          <w:sz w:val="17"/>
          <w:szCs w:val="17"/>
        </w:rPr>
        <w:t xml:space="preserve"> + ‘</w:t>
      </w:r>
      <w:proofErr w:type="spellStart"/>
      <w:r w:rsidR="00C042E7" w:rsidRPr="00211B25">
        <w:rPr>
          <w:rFonts w:ascii="Arial" w:eastAsia="Times New Roman" w:hAnsi="Arial" w:cs="Arial"/>
          <w:color w:val="6C6C6C"/>
          <w:sz w:val="17"/>
          <w:szCs w:val="17"/>
        </w:rPr>
        <w:t>salesYTd</w:t>
      </w:r>
      <w:proofErr w:type="spellEnd"/>
      <w:r w:rsidR="00C042E7" w:rsidRPr="00211B25">
        <w:rPr>
          <w:rFonts w:ascii="Arial" w:eastAsia="Times New Roman" w:hAnsi="Arial" w:cs="Arial"/>
          <w:color w:val="6C6C6C"/>
          <w:sz w:val="17"/>
          <w:szCs w:val="17"/>
        </w:rPr>
        <w:t xml:space="preserve"> FROM </w:t>
      </w:r>
      <w:proofErr w:type="spellStart"/>
      <w:r w:rsidR="00C042E7" w:rsidRPr="00211B25">
        <w:rPr>
          <w:rFonts w:ascii="Arial" w:eastAsia="Times New Roman" w:hAnsi="Arial" w:cs="Arial"/>
          <w:color w:val="6C6C6C"/>
          <w:sz w:val="17"/>
          <w:szCs w:val="17"/>
        </w:rPr>
        <w:t>Sales.SalesTerritory</w:t>
      </w:r>
      <w:proofErr w:type="spellEnd"/>
      <w:r w:rsidR="00C042E7" w:rsidRPr="00211B25">
        <w:rPr>
          <w:rFonts w:ascii="Arial" w:eastAsia="Times New Roman" w:hAnsi="Arial" w:cs="Arial"/>
          <w:color w:val="6C6C6C"/>
          <w:sz w:val="17"/>
          <w:szCs w:val="17"/>
        </w:rPr>
        <w:t>’</w:t>
      </w:r>
    </w:p>
    <w:p w:rsidR="00C042E7" w:rsidRPr="00211B25" w:rsidRDefault="00C042E7"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Print @</w:t>
      </w:r>
      <w:proofErr w:type="spellStart"/>
      <w:r w:rsidRPr="00211B25">
        <w:rPr>
          <w:rFonts w:ascii="Arial" w:eastAsia="Times New Roman" w:hAnsi="Arial" w:cs="Arial"/>
          <w:color w:val="6C6C6C"/>
          <w:sz w:val="17"/>
          <w:szCs w:val="17"/>
        </w:rPr>
        <w:t>sqlstring</w:t>
      </w:r>
      <w:proofErr w:type="spellEnd"/>
    </w:p>
    <w:p w:rsidR="00C042E7" w:rsidRPr="00211B25" w:rsidRDefault="00C042E7" w:rsidP="00D01C40">
      <w:pPr>
        <w:spacing w:after="0" w:line="240" w:lineRule="auto"/>
        <w:rPr>
          <w:rFonts w:ascii="Arial" w:eastAsia="Times New Roman" w:hAnsi="Arial" w:cs="Arial"/>
          <w:color w:val="6C6C6C"/>
          <w:sz w:val="17"/>
          <w:szCs w:val="17"/>
        </w:rPr>
      </w:pPr>
      <w:r w:rsidRPr="00211B25">
        <w:rPr>
          <w:rFonts w:ascii="Arial" w:eastAsia="Times New Roman" w:hAnsi="Arial" w:cs="Arial"/>
          <w:color w:val="6C6C6C"/>
          <w:sz w:val="17"/>
          <w:szCs w:val="17"/>
        </w:rPr>
        <w:t>Exec (@</w:t>
      </w:r>
      <w:proofErr w:type="spellStart"/>
      <w:r w:rsidRPr="00211B25">
        <w:rPr>
          <w:rFonts w:ascii="Arial" w:eastAsia="Times New Roman" w:hAnsi="Arial" w:cs="Arial"/>
          <w:color w:val="6C6C6C"/>
          <w:sz w:val="17"/>
          <w:szCs w:val="17"/>
        </w:rPr>
        <w:t>sqlstring</w:t>
      </w:r>
      <w:proofErr w:type="spellEnd"/>
      <w:r w:rsidRPr="00211B25">
        <w:rPr>
          <w:rFonts w:ascii="Arial" w:eastAsia="Times New Roman" w:hAnsi="Arial" w:cs="Arial"/>
          <w:color w:val="6C6C6C"/>
          <w:sz w:val="17"/>
          <w:szCs w:val="17"/>
        </w:rPr>
        <w:t>)</w:t>
      </w:r>
    </w:p>
    <w:p w:rsidR="00D176B2" w:rsidRPr="00211B25" w:rsidRDefault="00D176B2" w:rsidP="00D01C40">
      <w:pPr>
        <w:spacing w:after="0" w:line="240" w:lineRule="auto"/>
        <w:rPr>
          <w:rFonts w:ascii="Arial" w:eastAsia="Times New Roman" w:hAnsi="Arial" w:cs="Arial"/>
          <w:color w:val="6C6C6C"/>
          <w:sz w:val="17"/>
          <w:szCs w:val="17"/>
        </w:rPr>
      </w:pPr>
    </w:p>
    <w:p w:rsidR="00D176B2" w:rsidRDefault="004E4AFD" w:rsidP="00D01C40">
      <w:pPr>
        <w:spacing w:after="0" w:line="240" w:lineRule="auto"/>
        <w:rPr>
          <w:rFonts w:ascii="Arial" w:eastAsia="Times New Roman" w:hAnsi="Arial" w:cs="Arial"/>
          <w:color w:val="548DD4" w:themeColor="text2" w:themeTint="99"/>
          <w:sz w:val="17"/>
          <w:szCs w:val="17"/>
        </w:rPr>
      </w:pPr>
      <w:r>
        <w:rPr>
          <w:rFonts w:ascii="Arial" w:eastAsia="Times New Roman" w:hAnsi="Arial" w:cs="Arial"/>
          <w:color w:val="548DD4" w:themeColor="text2" w:themeTint="99"/>
          <w:sz w:val="17"/>
          <w:szCs w:val="17"/>
        </w:rPr>
        <w:t xml:space="preserve">SQL </w:t>
      </w:r>
      <w:proofErr w:type="spellStart"/>
      <w:r>
        <w:rPr>
          <w:rFonts w:ascii="Arial" w:eastAsia="Times New Roman" w:hAnsi="Arial" w:cs="Arial"/>
          <w:color w:val="548DD4" w:themeColor="text2" w:themeTint="99"/>
          <w:sz w:val="17"/>
          <w:szCs w:val="17"/>
        </w:rPr>
        <w:t>FileStream</w:t>
      </w:r>
      <w:proofErr w:type="spellEnd"/>
    </w:p>
    <w:p w:rsidR="00816A24" w:rsidRPr="00816A24" w:rsidRDefault="00816A24" w:rsidP="00816A24">
      <w:pPr>
        <w:shd w:val="clear" w:color="auto" w:fill="FFFFFF"/>
        <w:spacing w:before="100" w:beforeAutospacing="1" w:after="0" w:line="240" w:lineRule="auto"/>
        <w:rPr>
          <w:rFonts w:ascii="Arial" w:eastAsia="Times New Roman" w:hAnsi="Arial" w:cs="Arial"/>
          <w:color w:val="6C6C6C"/>
          <w:sz w:val="17"/>
          <w:szCs w:val="17"/>
        </w:rPr>
      </w:pPr>
      <w:r w:rsidRPr="00816A24">
        <w:rPr>
          <w:rFonts w:ascii="Arial" w:eastAsia="Times New Roman" w:hAnsi="Arial" w:cs="Arial"/>
          <w:color w:val="6C6C6C"/>
          <w:sz w:val="17"/>
          <w:szCs w:val="17"/>
        </w:rPr>
        <w:t>FILESTREAM enables SQL Server-based applications to store unstructured data, such as documents and images, on the file system. Applications can leverage the rich streaming APIs and performance of the file system and at the same time maintain transactional consistency between the unstructured data and corresponding structured data.</w:t>
      </w:r>
    </w:p>
    <w:p w:rsidR="00816A24" w:rsidRPr="00816A24" w:rsidRDefault="00816A24" w:rsidP="00816A24">
      <w:pPr>
        <w:shd w:val="clear" w:color="auto" w:fill="FFFFFF"/>
        <w:spacing w:before="100" w:beforeAutospacing="1" w:after="0" w:line="240" w:lineRule="auto"/>
        <w:rPr>
          <w:rFonts w:ascii="Arial" w:eastAsia="Times New Roman" w:hAnsi="Arial" w:cs="Arial"/>
          <w:color w:val="6C6C6C"/>
          <w:sz w:val="17"/>
          <w:szCs w:val="17"/>
        </w:rPr>
      </w:pPr>
      <w:r w:rsidRPr="00816A24">
        <w:rPr>
          <w:rFonts w:ascii="Arial" w:eastAsia="Times New Roman" w:hAnsi="Arial" w:cs="Arial"/>
          <w:color w:val="6C6C6C"/>
          <w:sz w:val="17"/>
          <w:szCs w:val="17"/>
        </w:rPr>
        <w:t xml:space="preserve">FILESTREAM integrates the SQL Server Database Engine with an NTFS or </w:t>
      </w:r>
      <w:proofErr w:type="spellStart"/>
      <w:r w:rsidRPr="00816A24">
        <w:rPr>
          <w:rFonts w:ascii="Arial" w:eastAsia="Times New Roman" w:hAnsi="Arial" w:cs="Arial"/>
          <w:color w:val="6C6C6C"/>
          <w:sz w:val="17"/>
          <w:szCs w:val="17"/>
        </w:rPr>
        <w:t>ReFS</w:t>
      </w:r>
      <w:proofErr w:type="spellEnd"/>
      <w:r w:rsidRPr="00816A24">
        <w:rPr>
          <w:rFonts w:ascii="Arial" w:eastAsia="Times New Roman" w:hAnsi="Arial" w:cs="Arial"/>
          <w:color w:val="6C6C6C"/>
          <w:sz w:val="17"/>
          <w:szCs w:val="17"/>
        </w:rPr>
        <w:t xml:space="preserve"> file systems by storing </w:t>
      </w:r>
      <w:proofErr w:type="spellStart"/>
      <w:proofErr w:type="gramStart"/>
      <w:r w:rsidRPr="001B33C4">
        <w:rPr>
          <w:rFonts w:ascii="Arial" w:eastAsia="Times New Roman" w:hAnsi="Arial" w:cs="Arial"/>
          <w:color w:val="6C6C6C"/>
          <w:sz w:val="17"/>
          <w:szCs w:val="17"/>
        </w:rPr>
        <w:t>varbinary</w:t>
      </w:r>
      <w:proofErr w:type="spellEnd"/>
      <w:r w:rsidRPr="001B33C4">
        <w:rPr>
          <w:rFonts w:ascii="Arial" w:eastAsia="Times New Roman" w:hAnsi="Arial" w:cs="Arial"/>
          <w:color w:val="6C6C6C"/>
          <w:sz w:val="17"/>
          <w:szCs w:val="17"/>
        </w:rPr>
        <w:t>(</w:t>
      </w:r>
      <w:proofErr w:type="gramEnd"/>
      <w:r w:rsidRPr="001B33C4">
        <w:rPr>
          <w:rFonts w:ascii="Arial" w:eastAsia="Times New Roman" w:hAnsi="Arial" w:cs="Arial"/>
          <w:color w:val="6C6C6C"/>
          <w:sz w:val="17"/>
          <w:szCs w:val="17"/>
        </w:rPr>
        <w:t>max)</w:t>
      </w:r>
      <w:r w:rsidRPr="00816A24">
        <w:rPr>
          <w:rFonts w:ascii="Arial" w:eastAsia="Times New Roman" w:hAnsi="Arial" w:cs="Arial"/>
          <w:color w:val="6C6C6C"/>
          <w:sz w:val="17"/>
          <w:szCs w:val="17"/>
        </w:rPr>
        <w:t> binary large object (BLOB) data as files on the file system. Transact-SQL statements can insert, update, query, search, and back up FILESTREAM data. Win32 file system interfaces provide streaming access to the data.</w:t>
      </w:r>
    </w:p>
    <w:p w:rsidR="00816A24" w:rsidRPr="00816A24" w:rsidRDefault="00816A24" w:rsidP="00816A24">
      <w:pPr>
        <w:shd w:val="clear" w:color="auto" w:fill="FFFFFF"/>
        <w:spacing w:before="100" w:beforeAutospacing="1" w:after="0" w:line="240" w:lineRule="auto"/>
        <w:rPr>
          <w:rFonts w:ascii="Arial" w:eastAsia="Times New Roman" w:hAnsi="Arial" w:cs="Arial"/>
          <w:color w:val="6C6C6C"/>
          <w:sz w:val="17"/>
          <w:szCs w:val="17"/>
        </w:rPr>
      </w:pPr>
      <w:r w:rsidRPr="00816A24">
        <w:rPr>
          <w:rFonts w:ascii="Arial" w:eastAsia="Times New Roman" w:hAnsi="Arial" w:cs="Arial"/>
          <w:color w:val="6C6C6C"/>
          <w:sz w:val="17"/>
          <w:szCs w:val="17"/>
        </w:rPr>
        <w:t>FILESTREAM uses the NT system cache for caching file data. This helps reduce any effect that FILESTREAM data might have on Database Engine performance. The SQL Server buffer pool is not used; therefore, this memory is available for query processing.</w:t>
      </w:r>
    </w:p>
    <w:p w:rsidR="00816A24" w:rsidRPr="00816A24" w:rsidRDefault="00816A24" w:rsidP="00816A24">
      <w:pPr>
        <w:shd w:val="clear" w:color="auto" w:fill="FFFFFF"/>
        <w:spacing w:before="100" w:beforeAutospacing="1" w:after="0" w:line="240" w:lineRule="auto"/>
        <w:rPr>
          <w:rFonts w:ascii="Arial" w:eastAsia="Times New Roman" w:hAnsi="Arial" w:cs="Arial"/>
          <w:color w:val="6C6C6C"/>
          <w:sz w:val="17"/>
          <w:szCs w:val="17"/>
        </w:rPr>
      </w:pPr>
      <w:r w:rsidRPr="00816A24">
        <w:rPr>
          <w:rFonts w:ascii="Arial" w:eastAsia="Times New Roman" w:hAnsi="Arial" w:cs="Arial"/>
          <w:color w:val="6C6C6C"/>
          <w:sz w:val="17"/>
          <w:szCs w:val="17"/>
        </w:rPr>
        <w:t xml:space="preserve">FILESTREAM is not automatically enabled when you install or upgrade SQL Server. You must enable FILESTREAM by using SQL Server Configuration Manager and SQL Server Management Studio. To use FILESTREAM, you must create or modify a database to contain a special type of </w:t>
      </w:r>
      <w:proofErr w:type="spellStart"/>
      <w:r w:rsidRPr="00816A24">
        <w:rPr>
          <w:rFonts w:ascii="Arial" w:eastAsia="Times New Roman" w:hAnsi="Arial" w:cs="Arial"/>
          <w:color w:val="6C6C6C"/>
          <w:sz w:val="17"/>
          <w:szCs w:val="17"/>
        </w:rPr>
        <w:t>filegroup</w:t>
      </w:r>
      <w:proofErr w:type="spellEnd"/>
      <w:r w:rsidRPr="00816A24">
        <w:rPr>
          <w:rFonts w:ascii="Arial" w:eastAsia="Times New Roman" w:hAnsi="Arial" w:cs="Arial"/>
          <w:color w:val="6C6C6C"/>
          <w:sz w:val="17"/>
          <w:szCs w:val="17"/>
        </w:rPr>
        <w:t>. Then, create or modify a table so that it contains a </w:t>
      </w:r>
      <w:proofErr w:type="spellStart"/>
      <w:proofErr w:type="gramStart"/>
      <w:r w:rsidRPr="001B33C4">
        <w:rPr>
          <w:rFonts w:ascii="Arial" w:eastAsia="Times New Roman" w:hAnsi="Arial" w:cs="Arial"/>
          <w:color w:val="6C6C6C"/>
          <w:sz w:val="17"/>
          <w:szCs w:val="17"/>
        </w:rPr>
        <w:t>varbinary</w:t>
      </w:r>
      <w:proofErr w:type="spellEnd"/>
      <w:r w:rsidRPr="001B33C4">
        <w:rPr>
          <w:rFonts w:ascii="Arial" w:eastAsia="Times New Roman" w:hAnsi="Arial" w:cs="Arial"/>
          <w:color w:val="6C6C6C"/>
          <w:sz w:val="17"/>
          <w:szCs w:val="17"/>
        </w:rPr>
        <w:t>(</w:t>
      </w:r>
      <w:proofErr w:type="gramEnd"/>
      <w:r w:rsidRPr="001B33C4">
        <w:rPr>
          <w:rFonts w:ascii="Arial" w:eastAsia="Times New Roman" w:hAnsi="Arial" w:cs="Arial"/>
          <w:color w:val="6C6C6C"/>
          <w:sz w:val="17"/>
          <w:szCs w:val="17"/>
        </w:rPr>
        <w:t>max)</w:t>
      </w:r>
      <w:r w:rsidRPr="00816A24">
        <w:rPr>
          <w:rFonts w:ascii="Arial" w:eastAsia="Times New Roman" w:hAnsi="Arial" w:cs="Arial"/>
          <w:color w:val="6C6C6C"/>
          <w:sz w:val="17"/>
          <w:szCs w:val="17"/>
        </w:rPr>
        <w:t> column with the FILESTREAM attribute. After you complete these tasks, you can use Transact-SQL and Win32 to manage the FILESTREAM data.</w:t>
      </w:r>
    </w:p>
    <w:p w:rsidR="00816A24" w:rsidRPr="00816A24" w:rsidRDefault="00816A24" w:rsidP="00816A24">
      <w:pPr>
        <w:shd w:val="clear" w:color="auto" w:fill="FFFFFF"/>
        <w:spacing w:after="0" w:line="240" w:lineRule="auto"/>
        <w:outlineLvl w:val="1"/>
        <w:rPr>
          <w:rFonts w:ascii="Arial" w:eastAsia="Times New Roman" w:hAnsi="Arial" w:cs="Arial"/>
          <w:color w:val="6C6C6C"/>
          <w:sz w:val="17"/>
          <w:szCs w:val="17"/>
        </w:rPr>
      </w:pPr>
      <w:r w:rsidRPr="00816A24">
        <w:rPr>
          <w:rFonts w:ascii="Arial" w:eastAsia="Times New Roman" w:hAnsi="Arial" w:cs="Arial"/>
          <w:color w:val="6C6C6C"/>
          <w:sz w:val="17"/>
          <w:szCs w:val="17"/>
        </w:rPr>
        <w:t>When to Use FILESTREAM</w:t>
      </w:r>
    </w:p>
    <w:p w:rsidR="001B33C4" w:rsidRDefault="00816A24" w:rsidP="00816A24">
      <w:pPr>
        <w:shd w:val="clear" w:color="auto" w:fill="FFFFFF"/>
        <w:spacing w:before="100" w:beforeAutospacing="1" w:after="0" w:line="240" w:lineRule="auto"/>
        <w:rPr>
          <w:rFonts w:ascii="Arial" w:eastAsia="Times New Roman" w:hAnsi="Arial" w:cs="Arial"/>
          <w:color w:val="6C6C6C"/>
          <w:sz w:val="17"/>
          <w:szCs w:val="17"/>
        </w:rPr>
      </w:pPr>
      <w:r w:rsidRPr="00816A24">
        <w:rPr>
          <w:rFonts w:ascii="Arial" w:eastAsia="Times New Roman" w:hAnsi="Arial" w:cs="Arial"/>
          <w:color w:val="6C6C6C"/>
          <w:sz w:val="17"/>
          <w:szCs w:val="17"/>
        </w:rPr>
        <w:t>In SQL Server, BLOBs can be standard </w:t>
      </w:r>
      <w:proofErr w:type="spellStart"/>
      <w:proofErr w:type="gramStart"/>
      <w:r w:rsidRPr="001B33C4">
        <w:rPr>
          <w:rFonts w:ascii="Arial" w:eastAsia="Times New Roman" w:hAnsi="Arial" w:cs="Arial"/>
          <w:color w:val="6C6C6C"/>
          <w:sz w:val="17"/>
          <w:szCs w:val="17"/>
        </w:rPr>
        <w:t>varbinary</w:t>
      </w:r>
      <w:proofErr w:type="spellEnd"/>
      <w:r w:rsidRPr="001B33C4">
        <w:rPr>
          <w:rFonts w:ascii="Arial" w:eastAsia="Times New Roman" w:hAnsi="Arial" w:cs="Arial"/>
          <w:color w:val="6C6C6C"/>
          <w:sz w:val="17"/>
          <w:szCs w:val="17"/>
        </w:rPr>
        <w:t>(</w:t>
      </w:r>
      <w:proofErr w:type="gramEnd"/>
      <w:r w:rsidRPr="001B33C4">
        <w:rPr>
          <w:rFonts w:ascii="Arial" w:eastAsia="Times New Roman" w:hAnsi="Arial" w:cs="Arial"/>
          <w:color w:val="6C6C6C"/>
          <w:sz w:val="17"/>
          <w:szCs w:val="17"/>
        </w:rPr>
        <w:t>max)</w:t>
      </w:r>
      <w:r w:rsidRPr="00816A24">
        <w:rPr>
          <w:rFonts w:ascii="Arial" w:eastAsia="Times New Roman" w:hAnsi="Arial" w:cs="Arial"/>
          <w:color w:val="6C6C6C"/>
          <w:sz w:val="17"/>
          <w:szCs w:val="17"/>
        </w:rPr>
        <w:t> data that stores the data in tables, or FILESTREAM </w:t>
      </w:r>
      <w:proofErr w:type="spellStart"/>
      <w:r w:rsidRPr="001B33C4">
        <w:rPr>
          <w:rFonts w:ascii="Arial" w:eastAsia="Times New Roman" w:hAnsi="Arial" w:cs="Arial"/>
          <w:color w:val="6C6C6C"/>
          <w:sz w:val="17"/>
          <w:szCs w:val="17"/>
        </w:rPr>
        <w:t>varbinary</w:t>
      </w:r>
      <w:proofErr w:type="spellEnd"/>
      <w:r w:rsidRPr="001B33C4">
        <w:rPr>
          <w:rFonts w:ascii="Arial" w:eastAsia="Times New Roman" w:hAnsi="Arial" w:cs="Arial"/>
          <w:color w:val="6C6C6C"/>
          <w:sz w:val="17"/>
          <w:szCs w:val="17"/>
        </w:rPr>
        <w:t>(max)</w:t>
      </w:r>
      <w:r w:rsidRPr="00816A24">
        <w:rPr>
          <w:rFonts w:ascii="Arial" w:eastAsia="Times New Roman" w:hAnsi="Arial" w:cs="Arial"/>
          <w:color w:val="6C6C6C"/>
          <w:sz w:val="17"/>
          <w:szCs w:val="17"/>
        </w:rPr>
        <w:t xml:space="preserve"> objects that store the data in the file system. The size and use of the data determines whether you should use database storage or file system storage. </w:t>
      </w:r>
    </w:p>
    <w:p w:rsidR="00816A24" w:rsidRPr="00816A24" w:rsidRDefault="00816A24" w:rsidP="00816A24">
      <w:pPr>
        <w:shd w:val="clear" w:color="auto" w:fill="FFFFFF"/>
        <w:spacing w:before="100" w:beforeAutospacing="1" w:after="0" w:line="240" w:lineRule="auto"/>
        <w:rPr>
          <w:rFonts w:ascii="Arial" w:eastAsia="Times New Roman" w:hAnsi="Arial" w:cs="Arial"/>
          <w:color w:val="6C6C6C"/>
          <w:sz w:val="17"/>
          <w:szCs w:val="17"/>
        </w:rPr>
      </w:pPr>
      <w:r w:rsidRPr="00816A24">
        <w:rPr>
          <w:rFonts w:ascii="Arial" w:eastAsia="Times New Roman" w:hAnsi="Arial" w:cs="Arial"/>
          <w:color w:val="6C6C6C"/>
          <w:sz w:val="17"/>
          <w:szCs w:val="17"/>
        </w:rPr>
        <w:t>If the following conditions are true, you should consider using FILESTREAM:</w:t>
      </w:r>
    </w:p>
    <w:p w:rsidR="00816A24" w:rsidRPr="00816A24" w:rsidRDefault="00816A24" w:rsidP="00816A24">
      <w:pPr>
        <w:numPr>
          <w:ilvl w:val="0"/>
          <w:numId w:val="16"/>
        </w:numPr>
        <w:shd w:val="clear" w:color="auto" w:fill="FFFFFF"/>
        <w:spacing w:before="100" w:beforeAutospacing="1" w:after="100" w:afterAutospacing="1" w:line="240" w:lineRule="auto"/>
        <w:ind w:left="362"/>
        <w:rPr>
          <w:rFonts w:ascii="Arial" w:eastAsia="Times New Roman" w:hAnsi="Arial" w:cs="Arial"/>
          <w:color w:val="6C6C6C"/>
          <w:sz w:val="17"/>
          <w:szCs w:val="17"/>
        </w:rPr>
      </w:pPr>
      <w:r w:rsidRPr="00816A24">
        <w:rPr>
          <w:rFonts w:ascii="Arial" w:eastAsia="Times New Roman" w:hAnsi="Arial" w:cs="Arial"/>
          <w:color w:val="6C6C6C"/>
          <w:sz w:val="17"/>
          <w:szCs w:val="17"/>
        </w:rPr>
        <w:t>Objects that are being stored are, on average, larger than 1 MB.</w:t>
      </w:r>
    </w:p>
    <w:p w:rsidR="00816A24" w:rsidRPr="00816A24" w:rsidRDefault="00816A24" w:rsidP="00816A24">
      <w:pPr>
        <w:numPr>
          <w:ilvl w:val="0"/>
          <w:numId w:val="16"/>
        </w:numPr>
        <w:shd w:val="clear" w:color="auto" w:fill="FFFFFF"/>
        <w:spacing w:before="100" w:beforeAutospacing="1" w:after="100" w:afterAutospacing="1" w:line="240" w:lineRule="auto"/>
        <w:ind w:left="362"/>
        <w:rPr>
          <w:rFonts w:ascii="Arial" w:eastAsia="Times New Roman" w:hAnsi="Arial" w:cs="Arial"/>
          <w:color w:val="6C6C6C"/>
          <w:sz w:val="17"/>
          <w:szCs w:val="17"/>
        </w:rPr>
      </w:pPr>
      <w:r w:rsidRPr="00816A24">
        <w:rPr>
          <w:rFonts w:ascii="Arial" w:eastAsia="Times New Roman" w:hAnsi="Arial" w:cs="Arial"/>
          <w:color w:val="6C6C6C"/>
          <w:sz w:val="17"/>
          <w:szCs w:val="17"/>
        </w:rPr>
        <w:t>Fast read access is important.</w:t>
      </w:r>
    </w:p>
    <w:p w:rsidR="00816A24" w:rsidRPr="00816A24" w:rsidRDefault="00816A24" w:rsidP="00816A24">
      <w:pPr>
        <w:numPr>
          <w:ilvl w:val="0"/>
          <w:numId w:val="16"/>
        </w:numPr>
        <w:shd w:val="clear" w:color="auto" w:fill="FFFFFF"/>
        <w:spacing w:before="100" w:beforeAutospacing="1" w:after="100" w:afterAutospacing="1" w:line="240" w:lineRule="auto"/>
        <w:ind w:left="362"/>
        <w:rPr>
          <w:rFonts w:ascii="Arial" w:eastAsia="Times New Roman" w:hAnsi="Arial" w:cs="Arial"/>
          <w:color w:val="6C6C6C"/>
          <w:sz w:val="17"/>
          <w:szCs w:val="17"/>
        </w:rPr>
      </w:pPr>
      <w:r w:rsidRPr="00816A24">
        <w:rPr>
          <w:rFonts w:ascii="Arial" w:eastAsia="Times New Roman" w:hAnsi="Arial" w:cs="Arial"/>
          <w:color w:val="6C6C6C"/>
          <w:sz w:val="17"/>
          <w:szCs w:val="17"/>
        </w:rPr>
        <w:t>You are developing applications that use a middle tier for application logic.</w:t>
      </w:r>
    </w:p>
    <w:p w:rsidR="00816A24" w:rsidRDefault="00816A24" w:rsidP="00816A24">
      <w:pPr>
        <w:shd w:val="clear" w:color="auto" w:fill="FFFFFF"/>
        <w:spacing w:before="100" w:beforeAutospacing="1" w:after="0" w:line="240" w:lineRule="auto"/>
        <w:rPr>
          <w:rFonts w:ascii="Arial" w:eastAsia="Times New Roman" w:hAnsi="Arial" w:cs="Arial"/>
          <w:color w:val="6C6C6C"/>
          <w:sz w:val="17"/>
          <w:szCs w:val="17"/>
        </w:rPr>
      </w:pPr>
      <w:r w:rsidRPr="00816A24">
        <w:rPr>
          <w:rFonts w:ascii="Arial" w:eastAsia="Times New Roman" w:hAnsi="Arial" w:cs="Arial"/>
          <w:color w:val="6C6C6C"/>
          <w:sz w:val="17"/>
          <w:szCs w:val="17"/>
        </w:rPr>
        <w:t>For smaller objects, storing </w:t>
      </w:r>
      <w:proofErr w:type="spellStart"/>
      <w:proofErr w:type="gramStart"/>
      <w:r w:rsidRPr="001B33C4">
        <w:rPr>
          <w:rFonts w:ascii="Arial" w:eastAsia="Times New Roman" w:hAnsi="Arial" w:cs="Arial"/>
          <w:color w:val="6C6C6C"/>
          <w:sz w:val="17"/>
          <w:szCs w:val="17"/>
        </w:rPr>
        <w:t>varbinary</w:t>
      </w:r>
      <w:proofErr w:type="spellEnd"/>
      <w:r w:rsidRPr="001B33C4">
        <w:rPr>
          <w:rFonts w:ascii="Arial" w:eastAsia="Times New Roman" w:hAnsi="Arial" w:cs="Arial"/>
          <w:color w:val="6C6C6C"/>
          <w:sz w:val="17"/>
          <w:szCs w:val="17"/>
        </w:rPr>
        <w:t>(</w:t>
      </w:r>
      <w:proofErr w:type="gramEnd"/>
      <w:r w:rsidRPr="001B33C4">
        <w:rPr>
          <w:rFonts w:ascii="Arial" w:eastAsia="Times New Roman" w:hAnsi="Arial" w:cs="Arial"/>
          <w:color w:val="6C6C6C"/>
          <w:sz w:val="17"/>
          <w:szCs w:val="17"/>
        </w:rPr>
        <w:t>max)</w:t>
      </w:r>
      <w:r w:rsidRPr="00816A24">
        <w:rPr>
          <w:rFonts w:ascii="Arial" w:eastAsia="Times New Roman" w:hAnsi="Arial" w:cs="Arial"/>
          <w:color w:val="6C6C6C"/>
          <w:sz w:val="17"/>
          <w:szCs w:val="17"/>
        </w:rPr>
        <w:t> BLOBs in the database often provides better streaming performance.</w:t>
      </w:r>
    </w:p>
    <w:p w:rsidR="006E0F81" w:rsidRDefault="006E0F81" w:rsidP="00816A24">
      <w:pPr>
        <w:shd w:val="clear" w:color="auto" w:fill="FFFFFF"/>
        <w:spacing w:before="100" w:beforeAutospacing="1" w:after="0" w:line="240" w:lineRule="auto"/>
        <w:rPr>
          <w:rFonts w:ascii="Arial" w:eastAsia="Times New Roman" w:hAnsi="Arial" w:cs="Arial"/>
          <w:color w:val="6C6C6C"/>
          <w:sz w:val="17"/>
          <w:szCs w:val="17"/>
        </w:rPr>
      </w:pPr>
    </w:p>
    <w:p w:rsidR="00434EF5" w:rsidRPr="006E0F81" w:rsidRDefault="00434EF5" w:rsidP="00434EF5">
      <w:pPr>
        <w:pStyle w:val="Heading3"/>
        <w:shd w:val="clear" w:color="auto" w:fill="FFFFFF"/>
        <w:spacing w:before="0"/>
        <w:rPr>
          <w:rFonts w:ascii="Arial" w:eastAsia="Times New Roman" w:hAnsi="Arial" w:cs="Arial"/>
          <w:b w:val="0"/>
          <w:bCs w:val="0"/>
          <w:color w:val="6C6C6C"/>
          <w:sz w:val="17"/>
          <w:szCs w:val="17"/>
        </w:rPr>
      </w:pPr>
      <w:r w:rsidRPr="006E0F81">
        <w:rPr>
          <w:rFonts w:ascii="Arial" w:eastAsia="Times New Roman" w:hAnsi="Arial" w:cs="Arial"/>
          <w:b w:val="0"/>
          <w:bCs w:val="0"/>
          <w:color w:val="6C6C6C"/>
          <w:sz w:val="17"/>
          <w:szCs w:val="17"/>
        </w:rPr>
        <w:t>Transact-SQL Access</w:t>
      </w:r>
    </w:p>
    <w:p w:rsidR="00434EF5" w:rsidRPr="006E0F81" w:rsidRDefault="00434EF5" w:rsidP="00434EF5">
      <w:pPr>
        <w:pStyle w:val="NormalWeb"/>
        <w:shd w:val="clear" w:color="auto" w:fill="FFFFFF"/>
        <w:spacing w:after="0" w:afterAutospacing="0"/>
        <w:rPr>
          <w:rFonts w:ascii="Arial" w:hAnsi="Arial" w:cs="Arial"/>
          <w:color w:val="6C6C6C"/>
          <w:sz w:val="17"/>
          <w:szCs w:val="17"/>
        </w:rPr>
      </w:pPr>
      <w:r w:rsidRPr="006E0F81">
        <w:rPr>
          <w:rFonts w:ascii="Arial" w:hAnsi="Arial" w:cs="Arial"/>
          <w:color w:val="6C6C6C"/>
          <w:sz w:val="17"/>
          <w:szCs w:val="17"/>
        </w:rPr>
        <w:t>By using Transact-SQL, you can insert, update, and delete FILESTREAM data:</w:t>
      </w:r>
    </w:p>
    <w:p w:rsidR="00434EF5" w:rsidRPr="006E0F81" w:rsidRDefault="00434EF5" w:rsidP="00434EF5">
      <w:pPr>
        <w:numPr>
          <w:ilvl w:val="0"/>
          <w:numId w:val="17"/>
        </w:numPr>
        <w:shd w:val="clear" w:color="auto" w:fill="FFFFFF"/>
        <w:spacing w:before="100" w:beforeAutospacing="1" w:after="100" w:afterAutospacing="1" w:line="240" w:lineRule="auto"/>
        <w:ind w:left="362"/>
        <w:rPr>
          <w:rFonts w:ascii="Arial" w:eastAsia="Times New Roman" w:hAnsi="Arial" w:cs="Arial"/>
          <w:color w:val="6C6C6C"/>
          <w:sz w:val="17"/>
          <w:szCs w:val="17"/>
        </w:rPr>
      </w:pPr>
      <w:r w:rsidRPr="006E0F81">
        <w:rPr>
          <w:rFonts w:ascii="Arial" w:eastAsia="Times New Roman" w:hAnsi="Arial" w:cs="Arial"/>
          <w:color w:val="6C6C6C"/>
          <w:sz w:val="17"/>
          <w:szCs w:val="17"/>
        </w:rPr>
        <w:t xml:space="preserve">You can use an insert operation to </w:t>
      </w:r>
      <w:proofErr w:type="spellStart"/>
      <w:r w:rsidRPr="006E0F81">
        <w:rPr>
          <w:rFonts w:ascii="Arial" w:eastAsia="Times New Roman" w:hAnsi="Arial" w:cs="Arial"/>
          <w:color w:val="6C6C6C"/>
          <w:sz w:val="17"/>
          <w:szCs w:val="17"/>
        </w:rPr>
        <w:t>prepopulate</w:t>
      </w:r>
      <w:proofErr w:type="spellEnd"/>
      <w:r w:rsidRPr="006E0F81">
        <w:rPr>
          <w:rFonts w:ascii="Arial" w:eastAsia="Times New Roman" w:hAnsi="Arial" w:cs="Arial"/>
          <w:color w:val="6C6C6C"/>
          <w:sz w:val="17"/>
          <w:szCs w:val="17"/>
        </w:rPr>
        <w:t xml:space="preserve"> a FILESTREAM field with a null value, empty value, or relatively short inline data. However, a large amount of data is more efficiently streamed into a file that uses Win32 interfaces.</w:t>
      </w:r>
    </w:p>
    <w:p w:rsidR="00434EF5" w:rsidRPr="006E0F81" w:rsidRDefault="00434EF5" w:rsidP="00434EF5">
      <w:pPr>
        <w:numPr>
          <w:ilvl w:val="0"/>
          <w:numId w:val="17"/>
        </w:numPr>
        <w:shd w:val="clear" w:color="auto" w:fill="FFFFFF"/>
        <w:spacing w:before="100" w:beforeAutospacing="1" w:after="100" w:afterAutospacing="1" w:line="240" w:lineRule="auto"/>
        <w:ind w:left="362"/>
        <w:rPr>
          <w:rFonts w:ascii="Arial" w:eastAsia="Times New Roman" w:hAnsi="Arial" w:cs="Arial"/>
          <w:color w:val="6C6C6C"/>
          <w:sz w:val="17"/>
          <w:szCs w:val="17"/>
        </w:rPr>
      </w:pPr>
      <w:r w:rsidRPr="006E0F81">
        <w:rPr>
          <w:rFonts w:ascii="Arial" w:eastAsia="Times New Roman" w:hAnsi="Arial" w:cs="Arial"/>
          <w:color w:val="6C6C6C"/>
          <w:sz w:val="17"/>
          <w:szCs w:val="17"/>
        </w:rPr>
        <w:lastRenderedPageBreak/>
        <w:t>When you update a FILESTREAM field, you modify the underlying BLOB data in the file system. When a FILESTREAM field is set to NULL, the BLOB data associated with the field is deleted. You cannot use a Transact-SQL chunked update, implemented as UPDATE**</w:t>
      </w:r>
      <w:proofErr w:type="gramStart"/>
      <w:r w:rsidRPr="006E0F81">
        <w:rPr>
          <w:rFonts w:ascii="Arial" w:eastAsia="Times New Roman" w:hAnsi="Arial" w:cs="Arial"/>
          <w:color w:val="6C6C6C"/>
          <w:sz w:val="17"/>
          <w:szCs w:val="17"/>
        </w:rPr>
        <w:t>.*</w:t>
      </w:r>
      <w:proofErr w:type="gramEnd"/>
      <w:r w:rsidRPr="006E0F81">
        <w:rPr>
          <w:rFonts w:ascii="Arial" w:eastAsia="Times New Roman" w:hAnsi="Arial" w:cs="Arial"/>
          <w:color w:val="6C6C6C"/>
          <w:sz w:val="17"/>
          <w:szCs w:val="17"/>
        </w:rPr>
        <w:t>*Write(), to perform partial updates to the data.</w:t>
      </w:r>
    </w:p>
    <w:p w:rsidR="00434EF5" w:rsidRPr="006E0F81" w:rsidRDefault="00434EF5" w:rsidP="00434EF5">
      <w:pPr>
        <w:numPr>
          <w:ilvl w:val="0"/>
          <w:numId w:val="17"/>
        </w:numPr>
        <w:shd w:val="clear" w:color="auto" w:fill="FFFFFF"/>
        <w:spacing w:before="100" w:beforeAutospacing="1" w:after="100" w:afterAutospacing="1" w:line="240" w:lineRule="auto"/>
        <w:ind w:left="362"/>
        <w:rPr>
          <w:rFonts w:ascii="Arial" w:eastAsia="Times New Roman" w:hAnsi="Arial" w:cs="Arial"/>
          <w:color w:val="6C6C6C"/>
          <w:sz w:val="17"/>
          <w:szCs w:val="17"/>
        </w:rPr>
      </w:pPr>
      <w:r w:rsidRPr="006E0F81">
        <w:rPr>
          <w:rFonts w:ascii="Arial" w:eastAsia="Times New Roman" w:hAnsi="Arial" w:cs="Arial"/>
          <w:color w:val="6C6C6C"/>
          <w:sz w:val="17"/>
          <w:szCs w:val="17"/>
        </w:rPr>
        <w:t>When you delete a row or delete or truncate a table that contains FILESTREAM data, you delete the underlying BLOB data in the file system.</w:t>
      </w:r>
    </w:p>
    <w:p w:rsidR="00466CD0" w:rsidRPr="00211B25" w:rsidRDefault="00466CD0" w:rsidP="00B807E6">
      <w:pPr>
        <w:spacing w:after="0" w:line="240" w:lineRule="auto"/>
        <w:rPr>
          <w:rFonts w:ascii="Arial" w:eastAsia="Times New Roman" w:hAnsi="Arial" w:cs="Arial"/>
          <w:color w:val="6C6C6C"/>
          <w:sz w:val="17"/>
          <w:szCs w:val="17"/>
        </w:rPr>
      </w:pPr>
    </w:p>
    <w:p w:rsidR="00466CD0" w:rsidRDefault="00F44D1F" w:rsidP="00B807E6">
      <w:pPr>
        <w:spacing w:after="0" w:line="240" w:lineRule="auto"/>
        <w:rPr>
          <w:rFonts w:ascii="Arial" w:eastAsia="Times New Roman" w:hAnsi="Arial" w:cs="Arial"/>
          <w:color w:val="548DD4" w:themeColor="text2" w:themeTint="99"/>
          <w:sz w:val="17"/>
          <w:szCs w:val="17"/>
        </w:rPr>
      </w:pPr>
      <w:r w:rsidRPr="0046099E">
        <w:rPr>
          <w:rFonts w:ascii="Arial" w:eastAsia="Times New Roman" w:hAnsi="Arial" w:cs="Arial"/>
          <w:color w:val="548DD4" w:themeColor="text2" w:themeTint="99"/>
          <w:sz w:val="17"/>
          <w:szCs w:val="17"/>
        </w:rPr>
        <w:t xml:space="preserve">Geometry (for 2 </w:t>
      </w:r>
      <w:proofErr w:type="spellStart"/>
      <w:r w:rsidRPr="0046099E">
        <w:rPr>
          <w:rFonts w:ascii="Arial" w:eastAsia="Times New Roman" w:hAnsi="Arial" w:cs="Arial"/>
          <w:color w:val="548DD4" w:themeColor="text2" w:themeTint="99"/>
          <w:sz w:val="17"/>
          <w:szCs w:val="17"/>
        </w:rPr>
        <w:t>dimention</w:t>
      </w:r>
      <w:proofErr w:type="spellEnd"/>
      <w:r w:rsidRPr="0046099E">
        <w:rPr>
          <w:rFonts w:ascii="Arial" w:eastAsia="Times New Roman" w:hAnsi="Arial" w:cs="Arial"/>
          <w:color w:val="548DD4" w:themeColor="text2" w:themeTint="99"/>
          <w:sz w:val="17"/>
          <w:szCs w:val="17"/>
        </w:rPr>
        <w:t xml:space="preserve">) and Geography (for 3 </w:t>
      </w:r>
      <w:proofErr w:type="spellStart"/>
      <w:r w:rsidRPr="0046099E">
        <w:rPr>
          <w:rFonts w:ascii="Arial" w:eastAsia="Times New Roman" w:hAnsi="Arial" w:cs="Arial"/>
          <w:color w:val="548DD4" w:themeColor="text2" w:themeTint="99"/>
          <w:sz w:val="17"/>
          <w:szCs w:val="17"/>
        </w:rPr>
        <w:t>dimentions</w:t>
      </w:r>
      <w:proofErr w:type="spellEnd"/>
      <w:r w:rsidRPr="0046099E">
        <w:rPr>
          <w:rFonts w:ascii="Arial" w:eastAsia="Times New Roman" w:hAnsi="Arial" w:cs="Arial"/>
          <w:color w:val="548DD4" w:themeColor="text2" w:themeTint="99"/>
          <w:sz w:val="17"/>
          <w:szCs w:val="17"/>
        </w:rPr>
        <w:t xml:space="preserve">) </w:t>
      </w:r>
      <w:proofErr w:type="spellStart"/>
      <w:r w:rsidRPr="0046099E">
        <w:rPr>
          <w:rFonts w:ascii="Arial" w:eastAsia="Times New Roman" w:hAnsi="Arial" w:cs="Arial"/>
          <w:color w:val="548DD4" w:themeColor="text2" w:themeTint="99"/>
          <w:sz w:val="17"/>
          <w:szCs w:val="17"/>
        </w:rPr>
        <w:t>Datatype</w:t>
      </w:r>
      <w:proofErr w:type="spellEnd"/>
    </w:p>
    <w:p w:rsidR="00F16BD4" w:rsidRDefault="00F16BD4" w:rsidP="00B807E6">
      <w:pPr>
        <w:spacing w:after="0" w:line="240" w:lineRule="auto"/>
        <w:rPr>
          <w:rFonts w:ascii="Arial" w:eastAsia="Times New Roman" w:hAnsi="Arial" w:cs="Arial"/>
          <w:color w:val="548DD4" w:themeColor="text2" w:themeTint="99"/>
          <w:sz w:val="17"/>
          <w:szCs w:val="17"/>
        </w:rPr>
      </w:pPr>
    </w:p>
    <w:p w:rsidR="00F16BD4" w:rsidRPr="00691771" w:rsidRDefault="00F16BD4" w:rsidP="00B807E6">
      <w:pPr>
        <w:spacing w:after="0" w:line="240" w:lineRule="auto"/>
        <w:rPr>
          <w:rFonts w:ascii="Arial" w:eastAsia="Times New Roman" w:hAnsi="Arial" w:cs="Arial"/>
          <w:color w:val="6C6C6C"/>
          <w:sz w:val="17"/>
          <w:szCs w:val="17"/>
        </w:rPr>
      </w:pPr>
      <w:r w:rsidRPr="00691771">
        <w:rPr>
          <w:rFonts w:ascii="Arial" w:eastAsia="Times New Roman" w:hAnsi="Arial" w:cs="Arial"/>
          <w:color w:val="6C6C6C"/>
          <w:sz w:val="17"/>
          <w:szCs w:val="17"/>
        </w:rPr>
        <w:t>SQL server furnishes us with the geometry and geography data types for conserving spatial data, which allows us to render graphical data. To be more specific, it is beneficial for creating, analyzing, comparing and retrieving spatial data.</w:t>
      </w:r>
    </w:p>
    <w:p w:rsidR="00F16BD4" w:rsidRPr="00691771" w:rsidRDefault="00F16BD4" w:rsidP="00B807E6">
      <w:pPr>
        <w:spacing w:after="0" w:line="240" w:lineRule="auto"/>
        <w:rPr>
          <w:rFonts w:ascii="Arial" w:eastAsia="Times New Roman" w:hAnsi="Arial" w:cs="Arial"/>
          <w:color w:val="6C6C6C"/>
          <w:sz w:val="17"/>
          <w:szCs w:val="17"/>
        </w:rPr>
      </w:pPr>
    </w:p>
    <w:p w:rsidR="00C95B34" w:rsidRPr="00691771" w:rsidRDefault="00C95B34" w:rsidP="00691771">
      <w:pPr>
        <w:spacing w:after="0" w:line="240" w:lineRule="auto"/>
        <w:rPr>
          <w:rFonts w:ascii="Arial" w:eastAsia="Times New Roman" w:hAnsi="Arial" w:cs="Arial"/>
          <w:color w:val="6C6C6C"/>
          <w:sz w:val="17"/>
          <w:szCs w:val="17"/>
        </w:rPr>
      </w:pPr>
      <w:r w:rsidRPr="00691771">
        <w:rPr>
          <w:rFonts w:ascii="Arial" w:eastAsia="Times New Roman" w:hAnsi="Arial" w:cs="Arial"/>
          <w:color w:val="6C6C6C"/>
          <w:sz w:val="17"/>
          <w:szCs w:val="17"/>
        </w:rPr>
        <w:t>Spatial data, also known as geospatial data, is a particular type of information about either the physical object or physical location of data that can be constituted by numerical values in geographic collaborate systems.</w:t>
      </w:r>
    </w:p>
    <w:p w:rsidR="00C95B34" w:rsidRPr="00691771" w:rsidRDefault="00C95B34" w:rsidP="00691771">
      <w:pPr>
        <w:spacing w:after="0" w:line="240" w:lineRule="auto"/>
        <w:rPr>
          <w:rFonts w:ascii="Arial" w:eastAsia="Times New Roman" w:hAnsi="Arial" w:cs="Arial"/>
          <w:color w:val="6C6C6C"/>
          <w:sz w:val="17"/>
          <w:szCs w:val="17"/>
        </w:rPr>
      </w:pPr>
      <w:r w:rsidRPr="00691771">
        <w:rPr>
          <w:rFonts w:ascii="Arial" w:eastAsia="Times New Roman" w:hAnsi="Arial" w:cs="Arial"/>
          <w:color w:val="6C6C6C"/>
          <w:sz w:val="17"/>
          <w:szCs w:val="17"/>
        </w:rPr>
        <w:t>Generally, the use of spatial data is for representing the location, size, and shape of an object on planet Earth such as a mountain, lake, flat ground, township or so forth. On the top of that, spatial data may include attributes which can be given more information of the entity that is being represented.</w:t>
      </w:r>
    </w:p>
    <w:p w:rsidR="00C95B34" w:rsidRDefault="00C95B34" w:rsidP="00691771">
      <w:pPr>
        <w:spacing w:after="0" w:line="240" w:lineRule="auto"/>
        <w:rPr>
          <w:rFonts w:ascii="Arial" w:eastAsia="Times New Roman" w:hAnsi="Arial" w:cs="Arial"/>
          <w:color w:val="6C6C6C"/>
          <w:sz w:val="17"/>
          <w:szCs w:val="17"/>
        </w:rPr>
      </w:pPr>
      <w:r w:rsidRPr="00691771">
        <w:rPr>
          <w:rFonts w:ascii="Arial" w:eastAsia="Times New Roman" w:hAnsi="Arial" w:cs="Arial"/>
          <w:color w:val="6C6C6C"/>
          <w:sz w:val="17"/>
          <w:szCs w:val="17"/>
        </w:rPr>
        <w:t>Geographic Information Systems (GIS) or other specialized software applications should be appropriate to access, manipulate, visualize and dip analyze geospatial data.</w:t>
      </w:r>
    </w:p>
    <w:p w:rsidR="00691771" w:rsidRPr="00691771" w:rsidRDefault="00691771" w:rsidP="00691771">
      <w:pPr>
        <w:spacing w:after="0" w:line="240" w:lineRule="auto"/>
        <w:rPr>
          <w:rFonts w:ascii="Arial" w:eastAsia="Times New Roman" w:hAnsi="Arial" w:cs="Arial"/>
          <w:color w:val="6C6C6C"/>
          <w:sz w:val="17"/>
          <w:szCs w:val="17"/>
        </w:rPr>
      </w:pPr>
    </w:p>
    <w:p w:rsidR="00C95B34" w:rsidRDefault="00C95B34" w:rsidP="00691771">
      <w:pPr>
        <w:spacing w:after="0" w:line="240" w:lineRule="auto"/>
        <w:rPr>
          <w:rFonts w:ascii="Arial" w:eastAsia="Times New Roman" w:hAnsi="Arial" w:cs="Arial"/>
          <w:color w:val="6C6C6C"/>
          <w:sz w:val="17"/>
          <w:szCs w:val="17"/>
        </w:rPr>
      </w:pPr>
      <w:r w:rsidRPr="00C95B34">
        <w:rPr>
          <w:rFonts w:ascii="Arial" w:eastAsia="Times New Roman" w:hAnsi="Arial" w:cs="Arial"/>
          <w:color w:val="6C6C6C"/>
          <w:sz w:val="17"/>
          <w:szCs w:val="17"/>
        </w:rPr>
        <w:t>There are two major supported data-type is SQL server namely geometry data type and geography data type.</w:t>
      </w:r>
    </w:p>
    <w:p w:rsidR="00691771" w:rsidRPr="00C95B34" w:rsidRDefault="00691771" w:rsidP="00691771">
      <w:pPr>
        <w:spacing w:after="0" w:line="240" w:lineRule="auto"/>
        <w:rPr>
          <w:rFonts w:ascii="Arial" w:eastAsia="Times New Roman" w:hAnsi="Arial" w:cs="Arial"/>
          <w:color w:val="6C6C6C"/>
          <w:sz w:val="17"/>
          <w:szCs w:val="17"/>
        </w:rPr>
      </w:pPr>
    </w:p>
    <w:p w:rsidR="00691771" w:rsidRPr="00691771" w:rsidRDefault="00C95B34" w:rsidP="00691771">
      <w:pPr>
        <w:pStyle w:val="ListParagraph"/>
        <w:numPr>
          <w:ilvl w:val="0"/>
          <w:numId w:val="19"/>
        </w:numPr>
        <w:spacing w:after="0" w:line="240" w:lineRule="auto"/>
        <w:rPr>
          <w:rFonts w:ascii="Arial" w:eastAsia="Times New Roman" w:hAnsi="Arial" w:cs="Arial"/>
          <w:color w:val="6C6C6C"/>
          <w:sz w:val="17"/>
          <w:szCs w:val="17"/>
        </w:rPr>
      </w:pPr>
      <w:r w:rsidRPr="00691771">
        <w:rPr>
          <w:rFonts w:ascii="Arial" w:eastAsia="Times New Roman" w:hAnsi="Arial" w:cs="Arial"/>
          <w:color w:val="6C6C6C"/>
          <w:sz w:val="17"/>
          <w:szCs w:val="17"/>
        </w:rPr>
        <w:t>Geometry spatial data type</w:t>
      </w:r>
    </w:p>
    <w:p w:rsidR="00691771" w:rsidRDefault="00691771" w:rsidP="00691771">
      <w:pPr>
        <w:spacing w:after="0" w:line="240" w:lineRule="auto"/>
        <w:rPr>
          <w:rFonts w:ascii="Arial" w:eastAsia="Times New Roman" w:hAnsi="Arial" w:cs="Arial"/>
          <w:color w:val="6C6C6C"/>
          <w:sz w:val="17"/>
          <w:szCs w:val="17"/>
        </w:rPr>
      </w:pPr>
    </w:p>
    <w:p w:rsidR="00C95B34" w:rsidRPr="00C95B34" w:rsidRDefault="00C95B34" w:rsidP="00691771">
      <w:pPr>
        <w:spacing w:after="0" w:line="240" w:lineRule="auto"/>
        <w:rPr>
          <w:rFonts w:ascii="Arial" w:eastAsia="Times New Roman" w:hAnsi="Arial" w:cs="Arial"/>
          <w:color w:val="6C6C6C"/>
          <w:sz w:val="17"/>
          <w:szCs w:val="17"/>
        </w:rPr>
      </w:pPr>
      <w:r w:rsidRPr="00C95B34">
        <w:rPr>
          <w:rFonts w:ascii="Arial" w:eastAsia="Times New Roman" w:hAnsi="Arial" w:cs="Arial"/>
          <w:color w:val="6C6C6C"/>
          <w:sz w:val="17"/>
          <w:szCs w:val="17"/>
        </w:rPr>
        <w:t xml:space="preserve">It is substantially a two-dimensional rendering of an object and also useful in case of represented as points on a </w:t>
      </w:r>
      <w:proofErr w:type="gramStart"/>
      <w:r w:rsidRPr="00C95B34">
        <w:rPr>
          <w:rFonts w:ascii="Arial" w:eastAsia="Times New Roman" w:hAnsi="Arial" w:cs="Arial"/>
          <w:color w:val="6C6C6C"/>
          <w:sz w:val="17"/>
          <w:szCs w:val="17"/>
        </w:rPr>
        <w:t>planar,</w:t>
      </w:r>
      <w:proofErr w:type="gramEnd"/>
      <w:r w:rsidRPr="00C95B34">
        <w:rPr>
          <w:rFonts w:ascii="Arial" w:eastAsia="Times New Roman" w:hAnsi="Arial" w:cs="Arial"/>
          <w:color w:val="6C6C6C"/>
          <w:sz w:val="17"/>
          <w:szCs w:val="17"/>
        </w:rPr>
        <w:t xml:space="preserve"> or flat-earth data. A good example of it is (10, 2) where the first number ‘10’ identifies that point’s position on the horizontal (x) axis and the number ‘2’ represents the point’s position on the vertical axis (y).</w:t>
      </w:r>
    </w:p>
    <w:p w:rsidR="00C95B34" w:rsidRDefault="00C95B34" w:rsidP="00691771">
      <w:pPr>
        <w:spacing w:after="0" w:line="240" w:lineRule="auto"/>
        <w:rPr>
          <w:rFonts w:ascii="Arial" w:eastAsia="Times New Roman" w:hAnsi="Arial" w:cs="Arial"/>
          <w:color w:val="6C6C6C"/>
          <w:sz w:val="17"/>
          <w:szCs w:val="17"/>
        </w:rPr>
      </w:pPr>
      <w:r w:rsidRPr="00C95B34">
        <w:rPr>
          <w:rFonts w:ascii="Arial" w:eastAsia="Times New Roman" w:hAnsi="Arial" w:cs="Arial"/>
          <w:color w:val="6C6C6C"/>
          <w:sz w:val="17"/>
          <w:szCs w:val="17"/>
        </w:rPr>
        <w:t>A common use case of the Geometry type is for a three-dimensional object, such as a building.</w:t>
      </w:r>
    </w:p>
    <w:p w:rsidR="00691771" w:rsidRPr="00C95B34" w:rsidRDefault="00691771" w:rsidP="00691771">
      <w:pPr>
        <w:spacing w:after="0" w:line="240" w:lineRule="auto"/>
        <w:rPr>
          <w:rFonts w:ascii="Arial" w:eastAsia="Times New Roman" w:hAnsi="Arial" w:cs="Arial"/>
          <w:color w:val="6C6C6C"/>
          <w:sz w:val="17"/>
          <w:szCs w:val="17"/>
        </w:rPr>
      </w:pPr>
    </w:p>
    <w:p w:rsidR="00C95B34" w:rsidRPr="00691771" w:rsidRDefault="00C95B34" w:rsidP="00691771">
      <w:pPr>
        <w:pStyle w:val="ListParagraph"/>
        <w:numPr>
          <w:ilvl w:val="0"/>
          <w:numId w:val="19"/>
        </w:numPr>
        <w:spacing w:after="0" w:line="240" w:lineRule="auto"/>
        <w:rPr>
          <w:rFonts w:ascii="Arial" w:eastAsia="Times New Roman" w:hAnsi="Arial" w:cs="Arial"/>
          <w:color w:val="6C6C6C"/>
          <w:sz w:val="17"/>
          <w:szCs w:val="17"/>
        </w:rPr>
      </w:pPr>
      <w:r w:rsidRPr="00691771">
        <w:rPr>
          <w:rFonts w:ascii="Arial" w:eastAsia="Times New Roman" w:hAnsi="Arial" w:cs="Arial"/>
          <w:color w:val="6C6C6C"/>
          <w:sz w:val="17"/>
          <w:szCs w:val="17"/>
        </w:rPr>
        <w:t>Geography spatial data types</w:t>
      </w:r>
    </w:p>
    <w:p w:rsidR="00691771" w:rsidRPr="00C95B34" w:rsidRDefault="00691771" w:rsidP="00691771">
      <w:pPr>
        <w:spacing w:after="0" w:line="240" w:lineRule="auto"/>
        <w:rPr>
          <w:rFonts w:ascii="Arial" w:eastAsia="Times New Roman" w:hAnsi="Arial" w:cs="Arial"/>
          <w:color w:val="6C6C6C"/>
          <w:sz w:val="17"/>
          <w:szCs w:val="17"/>
        </w:rPr>
      </w:pPr>
    </w:p>
    <w:p w:rsidR="00C95B34" w:rsidRPr="00C95B34" w:rsidRDefault="00C95B34" w:rsidP="00691771">
      <w:pPr>
        <w:spacing w:after="0" w:line="240" w:lineRule="auto"/>
        <w:rPr>
          <w:rFonts w:ascii="Arial" w:eastAsia="Times New Roman" w:hAnsi="Arial" w:cs="Arial"/>
          <w:color w:val="6C6C6C"/>
          <w:sz w:val="17"/>
          <w:szCs w:val="17"/>
        </w:rPr>
      </w:pPr>
      <w:r w:rsidRPr="00C95B34">
        <w:rPr>
          <w:rFonts w:ascii="Arial" w:eastAsia="Times New Roman" w:hAnsi="Arial" w:cs="Arial"/>
          <w:color w:val="6C6C6C"/>
          <w:sz w:val="17"/>
          <w:szCs w:val="17"/>
        </w:rPr>
        <w:t>These are represented as latitudinal and longitudinal degrees, as on a round-earth coordinate system.</w:t>
      </w:r>
    </w:p>
    <w:p w:rsidR="00C95B34" w:rsidRPr="00C95B34" w:rsidRDefault="00C95B34" w:rsidP="00691771">
      <w:pPr>
        <w:spacing w:after="0" w:line="240" w:lineRule="auto"/>
        <w:rPr>
          <w:rFonts w:ascii="Arial" w:eastAsia="Times New Roman" w:hAnsi="Arial" w:cs="Arial"/>
          <w:color w:val="6C6C6C"/>
          <w:sz w:val="17"/>
          <w:szCs w:val="17"/>
        </w:rPr>
      </w:pPr>
      <w:r w:rsidRPr="00C95B34">
        <w:rPr>
          <w:rFonts w:ascii="Arial" w:eastAsia="Times New Roman" w:hAnsi="Arial" w:cs="Arial"/>
          <w:color w:val="6C6C6C"/>
          <w:sz w:val="17"/>
          <w:szCs w:val="17"/>
        </w:rPr>
        <w:t>The common use case of the Geography type is to store an application’s GPS data.</w:t>
      </w:r>
    </w:p>
    <w:p w:rsidR="00C95B34" w:rsidRPr="00C95B34" w:rsidRDefault="00C95B34" w:rsidP="00691771">
      <w:pPr>
        <w:spacing w:after="0" w:line="240" w:lineRule="auto"/>
        <w:rPr>
          <w:rFonts w:ascii="Arial" w:eastAsia="Times New Roman" w:hAnsi="Arial" w:cs="Arial"/>
          <w:color w:val="6C6C6C"/>
          <w:sz w:val="17"/>
          <w:szCs w:val="17"/>
        </w:rPr>
      </w:pPr>
      <w:r w:rsidRPr="00C95B34">
        <w:rPr>
          <w:rFonts w:ascii="Arial" w:eastAsia="Times New Roman" w:hAnsi="Arial" w:cs="Arial"/>
          <w:color w:val="6C6C6C"/>
          <w:sz w:val="17"/>
          <w:szCs w:val="17"/>
        </w:rPr>
        <w:t>In SQL Server, both data types have been implemented in the .NET common language runtime (CLR).</w:t>
      </w:r>
    </w:p>
    <w:p w:rsidR="00F16BD4" w:rsidRPr="0046099E" w:rsidRDefault="00F16BD4" w:rsidP="00B807E6">
      <w:pPr>
        <w:spacing w:after="0" w:line="240" w:lineRule="auto"/>
        <w:rPr>
          <w:rFonts w:ascii="Arial" w:eastAsia="Times New Roman" w:hAnsi="Arial" w:cs="Arial"/>
          <w:color w:val="548DD4" w:themeColor="text2" w:themeTint="99"/>
          <w:sz w:val="17"/>
          <w:szCs w:val="17"/>
        </w:rPr>
      </w:pPr>
    </w:p>
    <w:p w:rsidR="00F44D1F" w:rsidRDefault="00750DB6" w:rsidP="00B807E6">
      <w:pPr>
        <w:spacing w:after="0" w:line="240" w:lineRule="auto"/>
        <w:rPr>
          <w:rFonts w:ascii="Arial" w:eastAsia="Times New Roman" w:hAnsi="Arial" w:cs="Arial"/>
          <w:color w:val="6C6C6C"/>
          <w:sz w:val="17"/>
          <w:szCs w:val="17"/>
        </w:rPr>
      </w:pPr>
      <w:r>
        <w:rPr>
          <w:noProof/>
        </w:rPr>
        <w:drawing>
          <wp:inline distT="0" distB="0" distL="0" distR="0">
            <wp:extent cx="5258108" cy="2449109"/>
            <wp:effectExtent l="19050" t="0" r="0" b="0"/>
            <wp:docPr id="5" name="Picture 5" descr="https://www.sqlshack.com/wp-content/uploads/2018/07/word-image-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hack.com/wp-content/uploads/2018/07/word-image-63-1.png"/>
                    <pic:cNvPicPr>
                      <a:picLocks noChangeAspect="1" noChangeArrowheads="1"/>
                    </pic:cNvPicPr>
                  </pic:nvPicPr>
                  <pic:blipFill>
                    <a:blip r:embed="rId27"/>
                    <a:srcRect/>
                    <a:stretch>
                      <a:fillRect/>
                    </a:stretch>
                  </pic:blipFill>
                  <pic:spPr bwMode="auto">
                    <a:xfrm>
                      <a:off x="0" y="0"/>
                      <a:ext cx="5259957" cy="2449970"/>
                    </a:xfrm>
                    <a:prstGeom prst="rect">
                      <a:avLst/>
                    </a:prstGeom>
                    <a:noFill/>
                    <a:ln w="9525">
                      <a:noFill/>
                      <a:miter lim="800000"/>
                      <a:headEnd/>
                      <a:tailEnd/>
                    </a:ln>
                  </pic:spPr>
                </pic:pic>
              </a:graphicData>
            </a:graphic>
          </wp:inline>
        </w:drawing>
      </w:r>
    </w:p>
    <w:p w:rsidR="001030E9" w:rsidRDefault="001030E9" w:rsidP="000C38CE">
      <w:pPr>
        <w:spacing w:after="0" w:line="240" w:lineRule="auto"/>
        <w:rPr>
          <w:rFonts w:ascii="Arial" w:eastAsia="Times New Roman" w:hAnsi="Arial" w:cs="Arial"/>
          <w:color w:val="6C6C6C"/>
          <w:sz w:val="17"/>
          <w:szCs w:val="17"/>
        </w:rPr>
      </w:pPr>
    </w:p>
    <w:p w:rsidR="003413E5" w:rsidRDefault="003413E5" w:rsidP="000C38CE">
      <w:pPr>
        <w:spacing w:after="0" w:line="240" w:lineRule="auto"/>
        <w:rPr>
          <w:rFonts w:ascii="Arial" w:eastAsia="Times New Roman" w:hAnsi="Arial" w:cs="Arial"/>
          <w:color w:val="6C6C6C"/>
          <w:sz w:val="17"/>
          <w:szCs w:val="17"/>
        </w:rPr>
      </w:pPr>
      <w:r w:rsidRPr="003413E5">
        <w:rPr>
          <w:rFonts w:ascii="Arial" w:eastAsia="Times New Roman" w:hAnsi="Arial" w:cs="Arial"/>
          <w:color w:val="6C6C6C"/>
          <w:sz w:val="17"/>
          <w:szCs w:val="17"/>
        </w:rPr>
        <w:t>The following example is for creating a geometry instance.</w:t>
      </w:r>
    </w:p>
    <w:p w:rsidR="001030E9" w:rsidRPr="003413E5" w:rsidRDefault="001030E9" w:rsidP="000C38CE">
      <w:pPr>
        <w:spacing w:after="0" w:line="240" w:lineRule="auto"/>
        <w:rPr>
          <w:rFonts w:ascii="Arial" w:eastAsia="Times New Roman" w:hAnsi="Arial" w:cs="Arial"/>
          <w:color w:val="6C6C6C"/>
          <w:sz w:val="17"/>
          <w:szCs w:val="17"/>
        </w:rPr>
      </w:pPr>
    </w:p>
    <w:tbl>
      <w:tblPr>
        <w:tblW w:w="0" w:type="auto"/>
        <w:tblCellSpacing w:w="15" w:type="dxa"/>
        <w:tblInd w:w="-10" w:type="dxa"/>
        <w:tblCellMar>
          <w:top w:w="15" w:type="dxa"/>
          <w:left w:w="15" w:type="dxa"/>
          <w:bottom w:w="15" w:type="dxa"/>
          <w:right w:w="15" w:type="dxa"/>
        </w:tblCellMar>
        <w:tblLook w:val="04A0"/>
      </w:tblPr>
      <w:tblGrid>
        <w:gridCol w:w="4447"/>
      </w:tblGrid>
      <w:tr w:rsidR="003413E5" w:rsidRPr="003413E5" w:rsidTr="003413E5">
        <w:trPr>
          <w:tblCellSpacing w:w="15" w:type="dxa"/>
        </w:trPr>
        <w:tc>
          <w:tcPr>
            <w:tcW w:w="4387" w:type="dxa"/>
            <w:tcBorders>
              <w:top w:val="nil"/>
              <w:left w:val="nil"/>
              <w:bottom w:val="nil"/>
              <w:right w:val="nil"/>
            </w:tcBorders>
            <w:vAlign w:val="center"/>
            <w:hideMark/>
          </w:tcPr>
          <w:p w:rsidR="003413E5" w:rsidRPr="003413E5" w:rsidRDefault="003413E5" w:rsidP="000C38CE">
            <w:pPr>
              <w:spacing w:after="0" w:line="240" w:lineRule="auto"/>
              <w:rPr>
                <w:rFonts w:ascii="Arial" w:eastAsia="Times New Roman" w:hAnsi="Arial" w:cs="Arial"/>
                <w:color w:val="6C6C6C"/>
                <w:sz w:val="17"/>
                <w:szCs w:val="17"/>
              </w:rPr>
            </w:pPr>
            <w:r w:rsidRPr="000C38CE">
              <w:rPr>
                <w:rFonts w:ascii="Arial" w:eastAsia="Times New Roman" w:hAnsi="Arial" w:cs="Arial"/>
                <w:color w:val="6C6C6C"/>
                <w:sz w:val="17"/>
                <w:szCs w:val="17"/>
              </w:rPr>
              <w:t>  DECLARE @g geometry;  </w:t>
            </w:r>
          </w:p>
          <w:p w:rsidR="003413E5" w:rsidRPr="003413E5" w:rsidRDefault="003413E5" w:rsidP="000C38CE">
            <w:pPr>
              <w:spacing w:after="0" w:line="240" w:lineRule="auto"/>
              <w:rPr>
                <w:rFonts w:ascii="Arial" w:eastAsia="Times New Roman" w:hAnsi="Arial" w:cs="Arial"/>
                <w:color w:val="6C6C6C"/>
                <w:sz w:val="17"/>
                <w:szCs w:val="17"/>
              </w:rPr>
            </w:pPr>
            <w:r w:rsidRPr="000C38CE">
              <w:rPr>
                <w:rFonts w:ascii="Arial" w:eastAsia="Times New Roman" w:hAnsi="Arial" w:cs="Arial"/>
                <w:color w:val="6C6C6C"/>
                <w:sz w:val="17"/>
                <w:szCs w:val="17"/>
              </w:rPr>
              <w:t>  SET @g = geometry::</w:t>
            </w:r>
            <w:proofErr w:type="spellStart"/>
            <w:r w:rsidRPr="000C38CE">
              <w:rPr>
                <w:rFonts w:ascii="Arial" w:eastAsia="Times New Roman" w:hAnsi="Arial" w:cs="Arial"/>
                <w:color w:val="6C6C6C"/>
                <w:sz w:val="17"/>
                <w:szCs w:val="17"/>
              </w:rPr>
              <w:t>STPointFromText</w:t>
            </w:r>
            <w:proofErr w:type="spellEnd"/>
            <w:r w:rsidRPr="000C38CE">
              <w:rPr>
                <w:rFonts w:ascii="Arial" w:eastAsia="Times New Roman" w:hAnsi="Arial" w:cs="Arial"/>
                <w:color w:val="6C6C6C"/>
                <w:sz w:val="17"/>
                <w:szCs w:val="17"/>
              </w:rPr>
              <w:t>('POINT (100 100)', 0);  </w:t>
            </w:r>
          </w:p>
          <w:p w:rsidR="003413E5" w:rsidRPr="003413E5" w:rsidRDefault="003413E5" w:rsidP="000C38CE">
            <w:pPr>
              <w:spacing w:after="0" w:line="240" w:lineRule="auto"/>
              <w:rPr>
                <w:rFonts w:ascii="Arial" w:eastAsia="Times New Roman" w:hAnsi="Arial" w:cs="Arial"/>
                <w:color w:val="6C6C6C"/>
                <w:sz w:val="17"/>
                <w:szCs w:val="17"/>
              </w:rPr>
            </w:pPr>
            <w:r w:rsidRPr="000C38CE">
              <w:rPr>
                <w:rFonts w:ascii="Arial" w:eastAsia="Times New Roman" w:hAnsi="Arial" w:cs="Arial"/>
                <w:color w:val="6C6C6C"/>
                <w:sz w:val="17"/>
                <w:szCs w:val="17"/>
              </w:rPr>
              <w:t>  SELECT @</w:t>
            </w:r>
            <w:proofErr w:type="spellStart"/>
            <w:r w:rsidRPr="000C38CE">
              <w:rPr>
                <w:rFonts w:ascii="Arial" w:eastAsia="Times New Roman" w:hAnsi="Arial" w:cs="Arial"/>
                <w:color w:val="6C6C6C"/>
                <w:sz w:val="17"/>
                <w:szCs w:val="17"/>
              </w:rPr>
              <w:t>g.ToString</w:t>
            </w:r>
            <w:proofErr w:type="spellEnd"/>
            <w:r w:rsidRPr="000C38CE">
              <w:rPr>
                <w:rFonts w:ascii="Arial" w:eastAsia="Times New Roman" w:hAnsi="Arial" w:cs="Arial"/>
                <w:color w:val="6C6C6C"/>
                <w:sz w:val="17"/>
                <w:szCs w:val="17"/>
              </w:rPr>
              <w:t>();</w:t>
            </w:r>
          </w:p>
        </w:tc>
      </w:tr>
    </w:tbl>
    <w:p w:rsidR="001030E9" w:rsidRDefault="001030E9" w:rsidP="000C38CE">
      <w:pPr>
        <w:spacing w:after="0" w:line="240" w:lineRule="auto"/>
        <w:rPr>
          <w:rFonts w:ascii="Arial" w:eastAsia="Times New Roman" w:hAnsi="Arial" w:cs="Arial"/>
          <w:color w:val="6C6C6C"/>
          <w:sz w:val="17"/>
          <w:szCs w:val="17"/>
        </w:rPr>
      </w:pPr>
    </w:p>
    <w:p w:rsidR="003413E5" w:rsidRPr="003413E5" w:rsidRDefault="003413E5" w:rsidP="000C38CE">
      <w:pPr>
        <w:spacing w:after="0" w:line="240" w:lineRule="auto"/>
        <w:rPr>
          <w:rFonts w:ascii="Arial" w:eastAsia="Times New Roman" w:hAnsi="Arial" w:cs="Arial"/>
          <w:color w:val="6C6C6C"/>
          <w:sz w:val="17"/>
          <w:szCs w:val="17"/>
        </w:rPr>
      </w:pPr>
      <w:r w:rsidRPr="003413E5">
        <w:rPr>
          <w:rFonts w:ascii="Arial" w:eastAsia="Times New Roman" w:hAnsi="Arial" w:cs="Arial"/>
          <w:color w:val="6C6C6C"/>
          <w:sz w:val="17"/>
          <w:szCs w:val="17"/>
        </w:rPr>
        <w:t xml:space="preserve">SQL Server </w:t>
      </w:r>
      <w:proofErr w:type="gramStart"/>
      <w:r w:rsidRPr="003413E5">
        <w:rPr>
          <w:rFonts w:ascii="Arial" w:eastAsia="Times New Roman" w:hAnsi="Arial" w:cs="Arial"/>
          <w:color w:val="6C6C6C"/>
          <w:sz w:val="17"/>
          <w:szCs w:val="17"/>
        </w:rPr>
        <w:t>return</w:t>
      </w:r>
      <w:proofErr w:type="gramEnd"/>
      <w:r w:rsidRPr="003413E5">
        <w:rPr>
          <w:rFonts w:ascii="Arial" w:eastAsia="Times New Roman" w:hAnsi="Arial" w:cs="Arial"/>
          <w:color w:val="6C6C6C"/>
          <w:sz w:val="17"/>
          <w:szCs w:val="17"/>
        </w:rPr>
        <w:t xml:space="preserve"> type: geography</w:t>
      </w:r>
    </w:p>
    <w:p w:rsidR="003413E5" w:rsidRDefault="003413E5" w:rsidP="000C38CE">
      <w:pPr>
        <w:spacing w:after="0" w:line="240" w:lineRule="auto"/>
        <w:rPr>
          <w:rFonts w:ascii="Arial" w:eastAsia="Times New Roman" w:hAnsi="Arial" w:cs="Arial"/>
          <w:color w:val="6C6C6C"/>
          <w:sz w:val="17"/>
          <w:szCs w:val="17"/>
        </w:rPr>
      </w:pPr>
      <w:r w:rsidRPr="003413E5">
        <w:rPr>
          <w:rFonts w:ascii="Arial" w:eastAsia="Times New Roman" w:hAnsi="Arial" w:cs="Arial"/>
          <w:color w:val="6C6C6C"/>
          <w:sz w:val="17"/>
          <w:szCs w:val="17"/>
        </w:rPr>
        <w:t xml:space="preserve">If you define the same instance using the </w:t>
      </w:r>
      <w:proofErr w:type="spellStart"/>
      <w:proofErr w:type="gramStart"/>
      <w:r w:rsidRPr="003413E5">
        <w:rPr>
          <w:rFonts w:ascii="Arial" w:eastAsia="Times New Roman" w:hAnsi="Arial" w:cs="Arial"/>
          <w:color w:val="6C6C6C"/>
          <w:sz w:val="17"/>
          <w:szCs w:val="17"/>
        </w:rPr>
        <w:t>STGeomFromText</w:t>
      </w:r>
      <w:proofErr w:type="spellEnd"/>
      <w:r w:rsidRPr="003413E5">
        <w:rPr>
          <w:rFonts w:ascii="Arial" w:eastAsia="Times New Roman" w:hAnsi="Arial" w:cs="Arial"/>
          <w:color w:val="6C6C6C"/>
          <w:sz w:val="17"/>
          <w:szCs w:val="17"/>
        </w:rPr>
        <w:t>(</w:t>
      </w:r>
      <w:proofErr w:type="gramEnd"/>
      <w:r w:rsidRPr="003413E5">
        <w:rPr>
          <w:rFonts w:ascii="Arial" w:eastAsia="Times New Roman" w:hAnsi="Arial" w:cs="Arial"/>
          <w:color w:val="6C6C6C"/>
          <w:sz w:val="17"/>
          <w:szCs w:val="17"/>
        </w:rPr>
        <w:t>) method,</w:t>
      </w:r>
    </w:p>
    <w:p w:rsidR="001030E9" w:rsidRPr="003413E5" w:rsidRDefault="001030E9" w:rsidP="000C38CE">
      <w:pPr>
        <w:spacing w:after="0" w:line="240" w:lineRule="auto"/>
        <w:rPr>
          <w:rFonts w:ascii="Arial" w:eastAsia="Times New Roman" w:hAnsi="Arial" w:cs="Arial"/>
          <w:color w:val="6C6C6C"/>
          <w:sz w:val="17"/>
          <w:szCs w:val="17"/>
        </w:rPr>
      </w:pPr>
    </w:p>
    <w:tbl>
      <w:tblPr>
        <w:tblW w:w="0" w:type="auto"/>
        <w:tblCellSpacing w:w="15" w:type="dxa"/>
        <w:tblInd w:w="-10" w:type="dxa"/>
        <w:tblCellMar>
          <w:top w:w="15" w:type="dxa"/>
          <w:left w:w="15" w:type="dxa"/>
          <w:bottom w:w="15" w:type="dxa"/>
          <w:right w:w="15" w:type="dxa"/>
        </w:tblCellMar>
        <w:tblLook w:val="04A0"/>
      </w:tblPr>
      <w:tblGrid>
        <w:gridCol w:w="5887"/>
      </w:tblGrid>
      <w:tr w:rsidR="003413E5" w:rsidRPr="003413E5" w:rsidTr="003413E5">
        <w:trPr>
          <w:tblCellSpacing w:w="15" w:type="dxa"/>
        </w:trPr>
        <w:tc>
          <w:tcPr>
            <w:tcW w:w="5827" w:type="dxa"/>
            <w:tcBorders>
              <w:top w:val="nil"/>
              <w:left w:val="nil"/>
              <w:bottom w:val="nil"/>
              <w:right w:val="nil"/>
            </w:tcBorders>
            <w:vAlign w:val="center"/>
            <w:hideMark/>
          </w:tcPr>
          <w:p w:rsidR="003413E5" w:rsidRPr="003413E5" w:rsidRDefault="003413E5" w:rsidP="000C38CE">
            <w:pPr>
              <w:spacing w:after="0" w:line="240" w:lineRule="auto"/>
              <w:rPr>
                <w:rFonts w:ascii="Arial" w:eastAsia="Times New Roman" w:hAnsi="Arial" w:cs="Arial"/>
                <w:color w:val="6C6C6C"/>
                <w:sz w:val="17"/>
                <w:szCs w:val="17"/>
              </w:rPr>
            </w:pPr>
            <w:r w:rsidRPr="000C38CE">
              <w:rPr>
                <w:rFonts w:ascii="Arial" w:eastAsia="Times New Roman" w:hAnsi="Arial" w:cs="Arial"/>
                <w:color w:val="6C6C6C"/>
                <w:sz w:val="17"/>
                <w:szCs w:val="17"/>
              </w:rPr>
              <w:t xml:space="preserve"> DECLARE @g geometry;  </w:t>
            </w:r>
          </w:p>
          <w:p w:rsidR="003413E5" w:rsidRPr="003413E5" w:rsidRDefault="003413E5" w:rsidP="000C38CE">
            <w:pPr>
              <w:spacing w:after="0" w:line="240" w:lineRule="auto"/>
              <w:rPr>
                <w:rFonts w:ascii="Arial" w:eastAsia="Times New Roman" w:hAnsi="Arial" w:cs="Arial"/>
                <w:color w:val="6C6C6C"/>
                <w:sz w:val="17"/>
                <w:szCs w:val="17"/>
              </w:rPr>
            </w:pPr>
            <w:r w:rsidRPr="000C38CE">
              <w:rPr>
                <w:rFonts w:ascii="Arial" w:eastAsia="Times New Roman" w:hAnsi="Arial" w:cs="Arial"/>
                <w:color w:val="6C6C6C"/>
                <w:sz w:val="17"/>
                <w:szCs w:val="17"/>
              </w:rPr>
              <w:t>  SET @g = geometry::</w:t>
            </w:r>
            <w:proofErr w:type="spellStart"/>
            <w:r w:rsidRPr="000C38CE">
              <w:rPr>
                <w:rFonts w:ascii="Arial" w:eastAsia="Times New Roman" w:hAnsi="Arial" w:cs="Arial"/>
                <w:color w:val="6C6C6C"/>
                <w:sz w:val="17"/>
                <w:szCs w:val="17"/>
              </w:rPr>
              <w:t>STGeomFromText</w:t>
            </w:r>
            <w:proofErr w:type="spellEnd"/>
            <w:r w:rsidRPr="000C38CE">
              <w:rPr>
                <w:rFonts w:ascii="Arial" w:eastAsia="Times New Roman" w:hAnsi="Arial" w:cs="Arial"/>
                <w:color w:val="6C6C6C"/>
                <w:sz w:val="17"/>
                <w:szCs w:val="17"/>
              </w:rPr>
              <w:t>('LINESTRING (100 100, 20 180, 180 180)', 0);  </w:t>
            </w:r>
          </w:p>
          <w:p w:rsidR="003413E5" w:rsidRDefault="003413E5" w:rsidP="000C38CE">
            <w:pPr>
              <w:spacing w:after="0" w:line="240" w:lineRule="auto"/>
              <w:rPr>
                <w:rFonts w:ascii="Arial" w:eastAsia="Times New Roman" w:hAnsi="Arial" w:cs="Arial"/>
                <w:color w:val="6C6C6C"/>
                <w:sz w:val="17"/>
                <w:szCs w:val="17"/>
              </w:rPr>
            </w:pPr>
            <w:r w:rsidRPr="000C38CE">
              <w:rPr>
                <w:rFonts w:ascii="Arial" w:eastAsia="Times New Roman" w:hAnsi="Arial" w:cs="Arial"/>
                <w:color w:val="6C6C6C"/>
                <w:sz w:val="17"/>
                <w:szCs w:val="17"/>
              </w:rPr>
              <w:t>  SELECT @</w:t>
            </w:r>
            <w:proofErr w:type="spellStart"/>
            <w:r w:rsidRPr="000C38CE">
              <w:rPr>
                <w:rFonts w:ascii="Arial" w:eastAsia="Times New Roman" w:hAnsi="Arial" w:cs="Arial"/>
                <w:color w:val="6C6C6C"/>
                <w:sz w:val="17"/>
                <w:szCs w:val="17"/>
              </w:rPr>
              <w:t>g.ToString</w:t>
            </w:r>
            <w:proofErr w:type="spellEnd"/>
            <w:r w:rsidRPr="000C38CE">
              <w:rPr>
                <w:rFonts w:ascii="Arial" w:eastAsia="Times New Roman" w:hAnsi="Arial" w:cs="Arial"/>
                <w:color w:val="6C6C6C"/>
                <w:sz w:val="17"/>
                <w:szCs w:val="17"/>
              </w:rPr>
              <w:t>();</w:t>
            </w:r>
          </w:p>
          <w:p w:rsidR="00D055A5" w:rsidRDefault="00D055A5" w:rsidP="000C38CE">
            <w:pPr>
              <w:spacing w:after="0" w:line="240" w:lineRule="auto"/>
              <w:rPr>
                <w:rFonts w:ascii="Arial" w:eastAsia="Times New Roman" w:hAnsi="Arial" w:cs="Arial"/>
                <w:color w:val="6C6C6C"/>
                <w:sz w:val="17"/>
                <w:szCs w:val="17"/>
              </w:rPr>
            </w:pPr>
          </w:p>
          <w:p w:rsidR="00D055A5" w:rsidRPr="003413E5" w:rsidRDefault="00D055A5" w:rsidP="000C38CE">
            <w:pPr>
              <w:spacing w:after="0" w:line="240" w:lineRule="auto"/>
              <w:rPr>
                <w:rFonts w:ascii="Arial" w:eastAsia="Times New Roman" w:hAnsi="Arial" w:cs="Arial"/>
                <w:color w:val="6C6C6C"/>
                <w:sz w:val="17"/>
                <w:szCs w:val="17"/>
              </w:rPr>
            </w:pPr>
            <w:proofErr w:type="spellStart"/>
            <w:r w:rsidRPr="00D055A5">
              <w:rPr>
                <w:rFonts w:ascii="Arial" w:eastAsia="Times New Roman" w:hAnsi="Arial" w:cs="Arial"/>
                <w:color w:val="6C6C6C"/>
                <w:sz w:val="17"/>
                <w:szCs w:val="17"/>
              </w:rPr>
              <w:t>Refrence</w:t>
            </w:r>
            <w:proofErr w:type="spellEnd"/>
            <w:r w:rsidRPr="00D055A5">
              <w:rPr>
                <w:rFonts w:ascii="Arial" w:eastAsia="Times New Roman" w:hAnsi="Arial" w:cs="Arial"/>
                <w:color w:val="6C6C6C"/>
                <w:sz w:val="17"/>
                <w:szCs w:val="17"/>
              </w:rPr>
              <w:t xml:space="preserve"> link:</w:t>
            </w:r>
            <w:r w:rsidRPr="00D055A5">
              <w:rPr>
                <w:rFonts w:ascii="Arial" w:hAnsi="Arial" w:cs="Arial"/>
                <w:sz w:val="17"/>
                <w:szCs w:val="17"/>
              </w:rPr>
              <w:t xml:space="preserve"> </w:t>
            </w:r>
            <w:hyperlink r:id="rId28" w:history="1">
              <w:r w:rsidRPr="00D055A5">
                <w:rPr>
                  <w:rStyle w:val="Hyperlink"/>
                  <w:rFonts w:ascii="Arial" w:hAnsi="Arial" w:cs="Arial"/>
                  <w:sz w:val="17"/>
                  <w:szCs w:val="17"/>
                </w:rPr>
                <w:t>https://www.sqlshack.com/spatial-data-types-in-sql-server/</w:t>
              </w:r>
            </w:hyperlink>
          </w:p>
        </w:tc>
      </w:tr>
    </w:tbl>
    <w:p w:rsidR="003413E5" w:rsidRPr="00211B25" w:rsidRDefault="003413E5" w:rsidP="00B807E6">
      <w:pPr>
        <w:spacing w:after="0" w:line="240" w:lineRule="auto"/>
        <w:rPr>
          <w:rFonts w:ascii="Arial" w:eastAsia="Times New Roman" w:hAnsi="Arial" w:cs="Arial"/>
          <w:color w:val="6C6C6C"/>
          <w:sz w:val="17"/>
          <w:szCs w:val="17"/>
        </w:rPr>
      </w:pPr>
    </w:p>
    <w:p w:rsidR="00BB538A" w:rsidRPr="00211B25" w:rsidRDefault="00BB538A" w:rsidP="000C38CE">
      <w:pPr>
        <w:spacing w:after="0" w:line="240" w:lineRule="auto"/>
        <w:rPr>
          <w:rFonts w:ascii="Arial" w:eastAsia="Times New Roman" w:hAnsi="Arial" w:cs="Arial"/>
          <w:color w:val="6C6C6C"/>
          <w:sz w:val="17"/>
          <w:szCs w:val="17"/>
        </w:rPr>
      </w:pPr>
    </w:p>
    <w:p w:rsidR="00BB538A" w:rsidRPr="00211B25" w:rsidRDefault="00BB538A" w:rsidP="00BB538A">
      <w:pPr>
        <w:rPr>
          <w:rFonts w:ascii="Arial" w:eastAsia="Times New Roman" w:hAnsi="Arial" w:cs="Arial"/>
          <w:color w:val="6C6C6C"/>
          <w:sz w:val="17"/>
          <w:szCs w:val="17"/>
        </w:rPr>
      </w:pPr>
    </w:p>
    <w:p w:rsidR="00BB538A" w:rsidRPr="00211B25" w:rsidRDefault="00BB538A" w:rsidP="00BB538A">
      <w:pPr>
        <w:rPr>
          <w:rFonts w:ascii="Arial" w:eastAsia="Times New Roman" w:hAnsi="Arial" w:cs="Arial"/>
          <w:color w:val="6C6C6C"/>
          <w:sz w:val="17"/>
          <w:szCs w:val="17"/>
        </w:rPr>
      </w:pPr>
    </w:p>
    <w:p w:rsidR="00BB538A" w:rsidRPr="00211B25" w:rsidRDefault="00BB538A" w:rsidP="00BB538A">
      <w:pPr>
        <w:rPr>
          <w:rFonts w:ascii="Arial" w:eastAsia="Times New Roman" w:hAnsi="Arial" w:cs="Arial"/>
          <w:color w:val="6C6C6C"/>
          <w:sz w:val="17"/>
          <w:szCs w:val="17"/>
        </w:rPr>
      </w:pPr>
    </w:p>
    <w:sectPr w:rsidR="00BB538A" w:rsidRPr="00211B25" w:rsidSect="002351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83F"/>
    <w:multiLevelType w:val="multilevel"/>
    <w:tmpl w:val="29A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7228"/>
    <w:multiLevelType w:val="hybridMultilevel"/>
    <w:tmpl w:val="7C1E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637DA"/>
    <w:multiLevelType w:val="multilevel"/>
    <w:tmpl w:val="B90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51052"/>
    <w:multiLevelType w:val="multilevel"/>
    <w:tmpl w:val="88B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4D3368"/>
    <w:multiLevelType w:val="multilevel"/>
    <w:tmpl w:val="BAE6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204E5"/>
    <w:multiLevelType w:val="multilevel"/>
    <w:tmpl w:val="F380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E3C57"/>
    <w:multiLevelType w:val="multilevel"/>
    <w:tmpl w:val="49D0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939F7"/>
    <w:multiLevelType w:val="multilevel"/>
    <w:tmpl w:val="F9C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F108A9"/>
    <w:multiLevelType w:val="hybridMultilevel"/>
    <w:tmpl w:val="5C524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B2178"/>
    <w:multiLevelType w:val="hybridMultilevel"/>
    <w:tmpl w:val="03C84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3283F"/>
    <w:multiLevelType w:val="multilevel"/>
    <w:tmpl w:val="557C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E21B6"/>
    <w:multiLevelType w:val="hybridMultilevel"/>
    <w:tmpl w:val="2D520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A1DE8"/>
    <w:multiLevelType w:val="hybridMultilevel"/>
    <w:tmpl w:val="AF86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1B366E"/>
    <w:multiLevelType w:val="hybridMultilevel"/>
    <w:tmpl w:val="69D0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6D1F05"/>
    <w:multiLevelType w:val="multilevel"/>
    <w:tmpl w:val="6E9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E9148B"/>
    <w:multiLevelType w:val="multilevel"/>
    <w:tmpl w:val="7E6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2E2354"/>
    <w:multiLevelType w:val="multilevel"/>
    <w:tmpl w:val="EED6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2C2013"/>
    <w:multiLevelType w:val="hybridMultilevel"/>
    <w:tmpl w:val="E26C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F9388D"/>
    <w:multiLevelType w:val="hybridMultilevel"/>
    <w:tmpl w:val="FA5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73564A"/>
    <w:multiLevelType w:val="hybridMultilevel"/>
    <w:tmpl w:val="3D8C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2"/>
  </w:num>
  <w:num w:numId="4">
    <w:abstractNumId w:val="9"/>
  </w:num>
  <w:num w:numId="5">
    <w:abstractNumId w:val="11"/>
  </w:num>
  <w:num w:numId="6">
    <w:abstractNumId w:val="1"/>
  </w:num>
  <w:num w:numId="7">
    <w:abstractNumId w:val="5"/>
  </w:num>
  <w:num w:numId="8">
    <w:abstractNumId w:val="13"/>
  </w:num>
  <w:num w:numId="9">
    <w:abstractNumId w:val="14"/>
  </w:num>
  <w:num w:numId="10">
    <w:abstractNumId w:val="7"/>
  </w:num>
  <w:num w:numId="11">
    <w:abstractNumId w:val="3"/>
  </w:num>
  <w:num w:numId="12">
    <w:abstractNumId w:val="19"/>
  </w:num>
  <w:num w:numId="13">
    <w:abstractNumId w:val="4"/>
  </w:num>
  <w:num w:numId="14">
    <w:abstractNumId w:val="0"/>
  </w:num>
  <w:num w:numId="15">
    <w:abstractNumId w:val="15"/>
  </w:num>
  <w:num w:numId="16">
    <w:abstractNumId w:val="2"/>
  </w:num>
  <w:num w:numId="17">
    <w:abstractNumId w:val="10"/>
  </w:num>
  <w:num w:numId="18">
    <w:abstractNumId w:val="16"/>
  </w:num>
  <w:num w:numId="19">
    <w:abstractNumId w:val="18"/>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BB538A"/>
    <w:rsid w:val="00042DB8"/>
    <w:rsid w:val="0006383F"/>
    <w:rsid w:val="000A730F"/>
    <w:rsid w:val="000B0BD7"/>
    <w:rsid w:val="000B11D8"/>
    <w:rsid w:val="000C38CE"/>
    <w:rsid w:val="000D3314"/>
    <w:rsid w:val="001030E9"/>
    <w:rsid w:val="00154D60"/>
    <w:rsid w:val="001B33C4"/>
    <w:rsid w:val="001B792D"/>
    <w:rsid w:val="001C15B1"/>
    <w:rsid w:val="001E7FA7"/>
    <w:rsid w:val="00204BDC"/>
    <w:rsid w:val="00211B25"/>
    <w:rsid w:val="002168F7"/>
    <w:rsid w:val="002263EB"/>
    <w:rsid w:val="00232937"/>
    <w:rsid w:val="002351A8"/>
    <w:rsid w:val="00250613"/>
    <w:rsid w:val="00252F28"/>
    <w:rsid w:val="002578FC"/>
    <w:rsid w:val="00272301"/>
    <w:rsid w:val="00297D30"/>
    <w:rsid w:val="002D610F"/>
    <w:rsid w:val="002E248E"/>
    <w:rsid w:val="002F54BC"/>
    <w:rsid w:val="00331374"/>
    <w:rsid w:val="0033205F"/>
    <w:rsid w:val="0034091F"/>
    <w:rsid w:val="003413E5"/>
    <w:rsid w:val="00364654"/>
    <w:rsid w:val="0036710B"/>
    <w:rsid w:val="00367B54"/>
    <w:rsid w:val="00383A5D"/>
    <w:rsid w:val="0038435C"/>
    <w:rsid w:val="003A46A1"/>
    <w:rsid w:val="003D7509"/>
    <w:rsid w:val="003F356C"/>
    <w:rsid w:val="003F683B"/>
    <w:rsid w:val="004048B5"/>
    <w:rsid w:val="00411BD9"/>
    <w:rsid w:val="00434EF5"/>
    <w:rsid w:val="0046099E"/>
    <w:rsid w:val="00466CD0"/>
    <w:rsid w:val="00473AFF"/>
    <w:rsid w:val="00494793"/>
    <w:rsid w:val="004A0811"/>
    <w:rsid w:val="004A27DF"/>
    <w:rsid w:val="004A5884"/>
    <w:rsid w:val="004B7DFE"/>
    <w:rsid w:val="004D3288"/>
    <w:rsid w:val="004D5D57"/>
    <w:rsid w:val="004E4AFD"/>
    <w:rsid w:val="004F0A02"/>
    <w:rsid w:val="004F576B"/>
    <w:rsid w:val="00561FEA"/>
    <w:rsid w:val="005A7ECE"/>
    <w:rsid w:val="005F7EF1"/>
    <w:rsid w:val="00601EF3"/>
    <w:rsid w:val="00613035"/>
    <w:rsid w:val="00623338"/>
    <w:rsid w:val="00644C7E"/>
    <w:rsid w:val="00654132"/>
    <w:rsid w:val="00691771"/>
    <w:rsid w:val="006B70AF"/>
    <w:rsid w:val="006D3A7B"/>
    <w:rsid w:val="006E0F81"/>
    <w:rsid w:val="006F4D74"/>
    <w:rsid w:val="00711421"/>
    <w:rsid w:val="00735824"/>
    <w:rsid w:val="00744065"/>
    <w:rsid w:val="00746B88"/>
    <w:rsid w:val="00750DB6"/>
    <w:rsid w:val="00774F37"/>
    <w:rsid w:val="00791269"/>
    <w:rsid w:val="00792512"/>
    <w:rsid w:val="007B76E0"/>
    <w:rsid w:val="007D3AF7"/>
    <w:rsid w:val="00816A24"/>
    <w:rsid w:val="008256AB"/>
    <w:rsid w:val="00840524"/>
    <w:rsid w:val="008518F7"/>
    <w:rsid w:val="008622E2"/>
    <w:rsid w:val="0087494D"/>
    <w:rsid w:val="008846D6"/>
    <w:rsid w:val="00893804"/>
    <w:rsid w:val="008A22B0"/>
    <w:rsid w:val="00907FD1"/>
    <w:rsid w:val="00914876"/>
    <w:rsid w:val="009309B3"/>
    <w:rsid w:val="009349AE"/>
    <w:rsid w:val="00935C5B"/>
    <w:rsid w:val="00942891"/>
    <w:rsid w:val="00947706"/>
    <w:rsid w:val="009514C0"/>
    <w:rsid w:val="00986754"/>
    <w:rsid w:val="009B4D6D"/>
    <w:rsid w:val="009C138C"/>
    <w:rsid w:val="009D0187"/>
    <w:rsid w:val="009E4600"/>
    <w:rsid w:val="009F53D0"/>
    <w:rsid w:val="00A159BA"/>
    <w:rsid w:val="00A230AD"/>
    <w:rsid w:val="00A25479"/>
    <w:rsid w:val="00A433CE"/>
    <w:rsid w:val="00A72501"/>
    <w:rsid w:val="00A7567A"/>
    <w:rsid w:val="00A81544"/>
    <w:rsid w:val="00A8154D"/>
    <w:rsid w:val="00A90C1E"/>
    <w:rsid w:val="00A93821"/>
    <w:rsid w:val="00A96EFE"/>
    <w:rsid w:val="00AA755D"/>
    <w:rsid w:val="00AB0990"/>
    <w:rsid w:val="00B037A4"/>
    <w:rsid w:val="00B22E98"/>
    <w:rsid w:val="00B2306F"/>
    <w:rsid w:val="00B30229"/>
    <w:rsid w:val="00B32C13"/>
    <w:rsid w:val="00B807E6"/>
    <w:rsid w:val="00BB538A"/>
    <w:rsid w:val="00BC4F5D"/>
    <w:rsid w:val="00BF308D"/>
    <w:rsid w:val="00C03BEB"/>
    <w:rsid w:val="00C042E7"/>
    <w:rsid w:val="00C06E63"/>
    <w:rsid w:val="00C373F6"/>
    <w:rsid w:val="00C5312F"/>
    <w:rsid w:val="00C5636E"/>
    <w:rsid w:val="00C61238"/>
    <w:rsid w:val="00C8638A"/>
    <w:rsid w:val="00C913C9"/>
    <w:rsid w:val="00C95B34"/>
    <w:rsid w:val="00CD109E"/>
    <w:rsid w:val="00D01C40"/>
    <w:rsid w:val="00D055A5"/>
    <w:rsid w:val="00D176B2"/>
    <w:rsid w:val="00D274F6"/>
    <w:rsid w:val="00D352C9"/>
    <w:rsid w:val="00D41D5A"/>
    <w:rsid w:val="00D45786"/>
    <w:rsid w:val="00D470CA"/>
    <w:rsid w:val="00D64FB6"/>
    <w:rsid w:val="00D73C9C"/>
    <w:rsid w:val="00D80650"/>
    <w:rsid w:val="00D97F2A"/>
    <w:rsid w:val="00DA44A8"/>
    <w:rsid w:val="00DB0C2B"/>
    <w:rsid w:val="00DC7892"/>
    <w:rsid w:val="00DE53E7"/>
    <w:rsid w:val="00DE7DAD"/>
    <w:rsid w:val="00E1555E"/>
    <w:rsid w:val="00E331A6"/>
    <w:rsid w:val="00E4009B"/>
    <w:rsid w:val="00E654A8"/>
    <w:rsid w:val="00E73EE9"/>
    <w:rsid w:val="00EE26E5"/>
    <w:rsid w:val="00F16BD4"/>
    <w:rsid w:val="00F44D1F"/>
    <w:rsid w:val="00F917C4"/>
    <w:rsid w:val="00F9487B"/>
    <w:rsid w:val="00F9725A"/>
    <w:rsid w:val="00FB2DD7"/>
    <w:rsid w:val="00FD4FA3"/>
    <w:rsid w:val="00FE377B"/>
    <w:rsid w:val="00FF7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A5D"/>
  </w:style>
  <w:style w:type="paragraph" w:styleId="Heading1">
    <w:name w:val="heading 1"/>
    <w:basedOn w:val="Normal"/>
    <w:next w:val="Normal"/>
    <w:link w:val="Heading1Char"/>
    <w:uiPriority w:val="9"/>
    <w:qFormat/>
    <w:rsid w:val="00561F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6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4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8A"/>
    <w:pPr>
      <w:ind w:left="720"/>
      <w:contextualSpacing/>
    </w:pPr>
  </w:style>
  <w:style w:type="character" w:customStyle="1" w:styleId="html-tag">
    <w:name w:val="html-tag"/>
    <w:basedOn w:val="DefaultParagraphFont"/>
    <w:rsid w:val="00466CD0"/>
  </w:style>
  <w:style w:type="character" w:customStyle="1" w:styleId="text">
    <w:name w:val="text"/>
    <w:basedOn w:val="DefaultParagraphFont"/>
    <w:rsid w:val="00466CD0"/>
  </w:style>
  <w:style w:type="paragraph" w:styleId="NormalWeb">
    <w:name w:val="Normal (Web)"/>
    <w:basedOn w:val="Normal"/>
    <w:uiPriority w:val="99"/>
    <w:unhideWhenUsed/>
    <w:rsid w:val="009C13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138C"/>
    <w:rPr>
      <w:color w:val="0000FF"/>
      <w:u w:val="single"/>
    </w:rPr>
  </w:style>
  <w:style w:type="character" w:styleId="Strong">
    <w:name w:val="Strong"/>
    <w:basedOn w:val="DefaultParagraphFont"/>
    <w:uiPriority w:val="22"/>
    <w:qFormat/>
    <w:rsid w:val="00746B88"/>
    <w:rPr>
      <w:b/>
      <w:bCs/>
    </w:rPr>
  </w:style>
  <w:style w:type="paragraph" w:styleId="BalloonText">
    <w:name w:val="Balloon Text"/>
    <w:basedOn w:val="Normal"/>
    <w:link w:val="BalloonTextChar"/>
    <w:uiPriority w:val="99"/>
    <w:semiHidden/>
    <w:unhideWhenUsed/>
    <w:rsid w:val="00DB0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C2B"/>
    <w:rPr>
      <w:rFonts w:ascii="Tahoma" w:hAnsi="Tahoma" w:cs="Tahoma"/>
      <w:sz w:val="16"/>
      <w:szCs w:val="16"/>
    </w:rPr>
  </w:style>
  <w:style w:type="paragraph" w:customStyle="1" w:styleId="x-hidden-focus">
    <w:name w:val="x-hidden-focus"/>
    <w:basedOn w:val="Normal"/>
    <w:rsid w:val="00930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8675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E26E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34EF5"/>
    <w:rPr>
      <w:rFonts w:asciiTheme="majorHAnsi" w:eastAsiaTheme="majorEastAsia" w:hAnsiTheme="majorHAnsi" w:cstheme="majorBidi"/>
      <w:b/>
      <w:bCs/>
      <w:color w:val="4F81BD" w:themeColor="accent1"/>
    </w:rPr>
  </w:style>
  <w:style w:type="character" w:customStyle="1" w:styleId="crayon-h">
    <w:name w:val="crayon-h"/>
    <w:basedOn w:val="DefaultParagraphFont"/>
    <w:rsid w:val="003413E5"/>
  </w:style>
  <w:style w:type="character" w:customStyle="1" w:styleId="crayon-k">
    <w:name w:val="crayon-k"/>
    <w:basedOn w:val="DefaultParagraphFont"/>
    <w:rsid w:val="003413E5"/>
  </w:style>
  <w:style w:type="character" w:customStyle="1" w:styleId="crayon-sy">
    <w:name w:val="crayon-sy"/>
    <w:basedOn w:val="DefaultParagraphFont"/>
    <w:rsid w:val="003413E5"/>
  </w:style>
  <w:style w:type="character" w:customStyle="1" w:styleId="crayon-i">
    <w:name w:val="crayon-i"/>
    <w:basedOn w:val="DefaultParagraphFont"/>
    <w:rsid w:val="003413E5"/>
  </w:style>
  <w:style w:type="character" w:customStyle="1" w:styleId="crayon-o">
    <w:name w:val="crayon-o"/>
    <w:basedOn w:val="DefaultParagraphFont"/>
    <w:rsid w:val="003413E5"/>
  </w:style>
  <w:style w:type="character" w:customStyle="1" w:styleId="crayon-e">
    <w:name w:val="crayon-e"/>
    <w:basedOn w:val="DefaultParagraphFont"/>
    <w:rsid w:val="003413E5"/>
  </w:style>
  <w:style w:type="character" w:customStyle="1" w:styleId="crayon-s">
    <w:name w:val="crayon-s"/>
    <w:basedOn w:val="DefaultParagraphFont"/>
    <w:rsid w:val="003413E5"/>
  </w:style>
  <w:style w:type="character" w:customStyle="1" w:styleId="crayon-cn">
    <w:name w:val="crayon-cn"/>
    <w:basedOn w:val="DefaultParagraphFont"/>
    <w:rsid w:val="003413E5"/>
  </w:style>
  <w:style w:type="character" w:customStyle="1" w:styleId="Heading1Char">
    <w:name w:val="Heading 1 Char"/>
    <w:basedOn w:val="DefaultParagraphFont"/>
    <w:link w:val="Heading1"/>
    <w:uiPriority w:val="9"/>
    <w:rsid w:val="00561FEA"/>
    <w:rPr>
      <w:rFonts w:asciiTheme="majorHAnsi" w:eastAsiaTheme="majorEastAsia" w:hAnsiTheme="majorHAnsi" w:cstheme="majorBidi"/>
      <w:b/>
      <w:bCs/>
      <w:color w:val="365F91" w:themeColor="accent1" w:themeShade="BF"/>
      <w:sz w:val="28"/>
      <w:szCs w:val="28"/>
    </w:rPr>
  </w:style>
  <w:style w:type="character" w:customStyle="1" w:styleId="breadcrumb-link-wrap">
    <w:name w:val="breadcrumb-link-wrap"/>
    <w:basedOn w:val="DefaultParagraphFont"/>
    <w:rsid w:val="00561FEA"/>
  </w:style>
  <w:style w:type="character" w:customStyle="1" w:styleId="breadcrumb-link-text-wrap">
    <w:name w:val="breadcrumb-link-text-wrap"/>
    <w:basedOn w:val="DefaultParagraphFont"/>
    <w:rsid w:val="00561FEA"/>
  </w:style>
</w:styles>
</file>

<file path=word/webSettings.xml><?xml version="1.0" encoding="utf-8"?>
<w:webSettings xmlns:r="http://schemas.openxmlformats.org/officeDocument/2006/relationships" xmlns:w="http://schemas.openxmlformats.org/wordprocessingml/2006/main">
  <w:divs>
    <w:div w:id="23724297">
      <w:bodyDiv w:val="1"/>
      <w:marLeft w:val="0"/>
      <w:marRight w:val="0"/>
      <w:marTop w:val="0"/>
      <w:marBottom w:val="0"/>
      <w:divBdr>
        <w:top w:val="none" w:sz="0" w:space="0" w:color="auto"/>
        <w:left w:val="none" w:sz="0" w:space="0" w:color="auto"/>
        <w:bottom w:val="none" w:sz="0" w:space="0" w:color="auto"/>
        <w:right w:val="none" w:sz="0" w:space="0" w:color="auto"/>
      </w:divBdr>
    </w:div>
    <w:div w:id="367029163">
      <w:bodyDiv w:val="1"/>
      <w:marLeft w:val="0"/>
      <w:marRight w:val="0"/>
      <w:marTop w:val="0"/>
      <w:marBottom w:val="0"/>
      <w:divBdr>
        <w:top w:val="none" w:sz="0" w:space="0" w:color="auto"/>
        <w:left w:val="none" w:sz="0" w:space="0" w:color="auto"/>
        <w:bottom w:val="none" w:sz="0" w:space="0" w:color="auto"/>
        <w:right w:val="none" w:sz="0" w:space="0" w:color="auto"/>
      </w:divBdr>
    </w:div>
    <w:div w:id="410469151">
      <w:bodyDiv w:val="1"/>
      <w:marLeft w:val="0"/>
      <w:marRight w:val="0"/>
      <w:marTop w:val="0"/>
      <w:marBottom w:val="0"/>
      <w:divBdr>
        <w:top w:val="none" w:sz="0" w:space="0" w:color="auto"/>
        <w:left w:val="none" w:sz="0" w:space="0" w:color="auto"/>
        <w:bottom w:val="none" w:sz="0" w:space="0" w:color="auto"/>
        <w:right w:val="none" w:sz="0" w:space="0" w:color="auto"/>
      </w:divBdr>
    </w:div>
    <w:div w:id="466630528">
      <w:bodyDiv w:val="1"/>
      <w:marLeft w:val="0"/>
      <w:marRight w:val="0"/>
      <w:marTop w:val="0"/>
      <w:marBottom w:val="0"/>
      <w:divBdr>
        <w:top w:val="none" w:sz="0" w:space="0" w:color="auto"/>
        <w:left w:val="none" w:sz="0" w:space="0" w:color="auto"/>
        <w:bottom w:val="none" w:sz="0" w:space="0" w:color="auto"/>
        <w:right w:val="none" w:sz="0" w:space="0" w:color="auto"/>
      </w:divBdr>
    </w:div>
    <w:div w:id="538251371">
      <w:bodyDiv w:val="1"/>
      <w:marLeft w:val="0"/>
      <w:marRight w:val="0"/>
      <w:marTop w:val="0"/>
      <w:marBottom w:val="0"/>
      <w:divBdr>
        <w:top w:val="none" w:sz="0" w:space="0" w:color="auto"/>
        <w:left w:val="none" w:sz="0" w:space="0" w:color="auto"/>
        <w:bottom w:val="none" w:sz="0" w:space="0" w:color="auto"/>
        <w:right w:val="none" w:sz="0" w:space="0" w:color="auto"/>
      </w:divBdr>
    </w:div>
    <w:div w:id="600794711">
      <w:bodyDiv w:val="1"/>
      <w:marLeft w:val="0"/>
      <w:marRight w:val="0"/>
      <w:marTop w:val="0"/>
      <w:marBottom w:val="0"/>
      <w:divBdr>
        <w:top w:val="none" w:sz="0" w:space="0" w:color="auto"/>
        <w:left w:val="none" w:sz="0" w:space="0" w:color="auto"/>
        <w:bottom w:val="none" w:sz="0" w:space="0" w:color="auto"/>
        <w:right w:val="none" w:sz="0" w:space="0" w:color="auto"/>
      </w:divBdr>
      <w:divsChild>
        <w:div w:id="1381856285">
          <w:marLeft w:val="0"/>
          <w:marRight w:val="0"/>
          <w:marTop w:val="114"/>
          <w:marBottom w:val="114"/>
          <w:divBdr>
            <w:top w:val="none" w:sz="0" w:space="0" w:color="auto"/>
            <w:left w:val="none" w:sz="0" w:space="0" w:color="auto"/>
            <w:bottom w:val="none" w:sz="0" w:space="0" w:color="auto"/>
            <w:right w:val="none" w:sz="0" w:space="0" w:color="auto"/>
          </w:divBdr>
          <w:divsChild>
            <w:div w:id="1276789038">
              <w:marLeft w:val="0"/>
              <w:marRight w:val="0"/>
              <w:marTop w:val="0"/>
              <w:marBottom w:val="0"/>
              <w:divBdr>
                <w:top w:val="none" w:sz="0" w:space="0" w:color="auto"/>
                <w:left w:val="none" w:sz="0" w:space="0" w:color="auto"/>
                <w:bottom w:val="none" w:sz="0" w:space="0" w:color="auto"/>
                <w:right w:val="none" w:sz="0" w:space="0" w:color="auto"/>
              </w:divBdr>
            </w:div>
            <w:div w:id="415371153">
              <w:marLeft w:val="0"/>
              <w:marRight w:val="0"/>
              <w:marTop w:val="0"/>
              <w:marBottom w:val="0"/>
              <w:divBdr>
                <w:top w:val="none" w:sz="0" w:space="0" w:color="auto"/>
                <w:left w:val="none" w:sz="0" w:space="0" w:color="auto"/>
                <w:bottom w:val="none" w:sz="0" w:space="0" w:color="auto"/>
                <w:right w:val="none" w:sz="0" w:space="0" w:color="auto"/>
              </w:divBdr>
            </w:div>
            <w:div w:id="1295213499">
              <w:marLeft w:val="0"/>
              <w:marRight w:val="0"/>
              <w:marTop w:val="0"/>
              <w:marBottom w:val="0"/>
              <w:divBdr>
                <w:top w:val="none" w:sz="0" w:space="0" w:color="auto"/>
                <w:left w:val="none" w:sz="0" w:space="0" w:color="auto"/>
                <w:bottom w:val="none" w:sz="0" w:space="0" w:color="auto"/>
                <w:right w:val="none" w:sz="0" w:space="0" w:color="auto"/>
              </w:divBdr>
            </w:div>
            <w:div w:id="664162920">
              <w:marLeft w:val="0"/>
              <w:marRight w:val="0"/>
              <w:marTop w:val="0"/>
              <w:marBottom w:val="0"/>
              <w:divBdr>
                <w:top w:val="none" w:sz="0" w:space="0" w:color="auto"/>
                <w:left w:val="none" w:sz="0" w:space="0" w:color="auto"/>
                <w:bottom w:val="none" w:sz="0" w:space="0" w:color="auto"/>
                <w:right w:val="none" w:sz="0" w:space="0" w:color="auto"/>
              </w:divBdr>
            </w:div>
            <w:div w:id="2018188152">
              <w:marLeft w:val="0"/>
              <w:marRight w:val="0"/>
              <w:marTop w:val="0"/>
              <w:marBottom w:val="0"/>
              <w:divBdr>
                <w:top w:val="none" w:sz="0" w:space="0" w:color="auto"/>
                <w:left w:val="none" w:sz="0" w:space="0" w:color="auto"/>
                <w:bottom w:val="none" w:sz="0" w:space="0" w:color="auto"/>
                <w:right w:val="none" w:sz="0" w:space="0" w:color="auto"/>
              </w:divBdr>
            </w:div>
            <w:div w:id="17487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200">
      <w:bodyDiv w:val="1"/>
      <w:marLeft w:val="0"/>
      <w:marRight w:val="0"/>
      <w:marTop w:val="0"/>
      <w:marBottom w:val="0"/>
      <w:divBdr>
        <w:top w:val="none" w:sz="0" w:space="0" w:color="auto"/>
        <w:left w:val="none" w:sz="0" w:space="0" w:color="auto"/>
        <w:bottom w:val="none" w:sz="0" w:space="0" w:color="auto"/>
        <w:right w:val="none" w:sz="0" w:space="0" w:color="auto"/>
      </w:divBdr>
    </w:div>
    <w:div w:id="1101951212">
      <w:bodyDiv w:val="1"/>
      <w:marLeft w:val="0"/>
      <w:marRight w:val="0"/>
      <w:marTop w:val="0"/>
      <w:marBottom w:val="0"/>
      <w:divBdr>
        <w:top w:val="none" w:sz="0" w:space="0" w:color="auto"/>
        <w:left w:val="none" w:sz="0" w:space="0" w:color="auto"/>
        <w:bottom w:val="none" w:sz="0" w:space="0" w:color="auto"/>
        <w:right w:val="none" w:sz="0" w:space="0" w:color="auto"/>
      </w:divBdr>
    </w:div>
    <w:div w:id="1171986889">
      <w:bodyDiv w:val="1"/>
      <w:marLeft w:val="0"/>
      <w:marRight w:val="0"/>
      <w:marTop w:val="0"/>
      <w:marBottom w:val="0"/>
      <w:divBdr>
        <w:top w:val="none" w:sz="0" w:space="0" w:color="auto"/>
        <w:left w:val="none" w:sz="0" w:space="0" w:color="auto"/>
        <w:bottom w:val="none" w:sz="0" w:space="0" w:color="auto"/>
        <w:right w:val="none" w:sz="0" w:space="0" w:color="auto"/>
      </w:divBdr>
    </w:div>
    <w:div w:id="1470436574">
      <w:bodyDiv w:val="1"/>
      <w:marLeft w:val="0"/>
      <w:marRight w:val="0"/>
      <w:marTop w:val="0"/>
      <w:marBottom w:val="0"/>
      <w:divBdr>
        <w:top w:val="none" w:sz="0" w:space="0" w:color="auto"/>
        <w:left w:val="none" w:sz="0" w:space="0" w:color="auto"/>
        <w:bottom w:val="none" w:sz="0" w:space="0" w:color="auto"/>
        <w:right w:val="none" w:sz="0" w:space="0" w:color="auto"/>
      </w:divBdr>
      <w:divsChild>
        <w:div w:id="1777404183">
          <w:marLeft w:val="0"/>
          <w:marRight w:val="0"/>
          <w:marTop w:val="0"/>
          <w:marBottom w:val="0"/>
          <w:divBdr>
            <w:top w:val="none" w:sz="0" w:space="0" w:color="auto"/>
            <w:left w:val="none" w:sz="0" w:space="0" w:color="auto"/>
            <w:bottom w:val="none" w:sz="0" w:space="0" w:color="auto"/>
            <w:right w:val="none" w:sz="0" w:space="0" w:color="auto"/>
          </w:divBdr>
        </w:div>
        <w:div w:id="449594895">
          <w:marLeft w:val="240"/>
          <w:marRight w:val="0"/>
          <w:marTop w:val="0"/>
          <w:marBottom w:val="0"/>
          <w:divBdr>
            <w:top w:val="none" w:sz="0" w:space="0" w:color="auto"/>
            <w:left w:val="none" w:sz="0" w:space="0" w:color="auto"/>
            <w:bottom w:val="none" w:sz="0" w:space="0" w:color="auto"/>
            <w:right w:val="none" w:sz="0" w:space="0" w:color="auto"/>
          </w:divBdr>
          <w:divsChild>
            <w:div w:id="956565056">
              <w:marLeft w:val="0"/>
              <w:marRight w:val="0"/>
              <w:marTop w:val="0"/>
              <w:marBottom w:val="0"/>
              <w:divBdr>
                <w:top w:val="none" w:sz="0" w:space="0" w:color="auto"/>
                <w:left w:val="none" w:sz="0" w:space="0" w:color="auto"/>
                <w:bottom w:val="none" w:sz="0" w:space="0" w:color="auto"/>
                <w:right w:val="none" w:sz="0" w:space="0" w:color="auto"/>
              </w:divBdr>
            </w:div>
            <w:div w:id="1238593431">
              <w:marLeft w:val="0"/>
              <w:marRight w:val="0"/>
              <w:marTop w:val="0"/>
              <w:marBottom w:val="0"/>
              <w:divBdr>
                <w:top w:val="none" w:sz="0" w:space="0" w:color="auto"/>
                <w:left w:val="none" w:sz="0" w:space="0" w:color="auto"/>
                <w:bottom w:val="none" w:sz="0" w:space="0" w:color="auto"/>
                <w:right w:val="none" w:sz="0" w:space="0" w:color="auto"/>
              </w:divBdr>
            </w:div>
            <w:div w:id="678311757">
              <w:marLeft w:val="0"/>
              <w:marRight w:val="0"/>
              <w:marTop w:val="0"/>
              <w:marBottom w:val="0"/>
              <w:divBdr>
                <w:top w:val="none" w:sz="0" w:space="0" w:color="auto"/>
                <w:left w:val="none" w:sz="0" w:space="0" w:color="auto"/>
                <w:bottom w:val="none" w:sz="0" w:space="0" w:color="auto"/>
                <w:right w:val="none" w:sz="0" w:space="0" w:color="auto"/>
              </w:divBdr>
            </w:div>
            <w:div w:id="210505393">
              <w:marLeft w:val="0"/>
              <w:marRight w:val="0"/>
              <w:marTop w:val="0"/>
              <w:marBottom w:val="0"/>
              <w:divBdr>
                <w:top w:val="none" w:sz="0" w:space="0" w:color="auto"/>
                <w:left w:val="none" w:sz="0" w:space="0" w:color="auto"/>
                <w:bottom w:val="none" w:sz="0" w:space="0" w:color="auto"/>
                <w:right w:val="none" w:sz="0" w:space="0" w:color="auto"/>
              </w:divBdr>
            </w:div>
          </w:divsChild>
        </w:div>
        <w:div w:id="1064177530">
          <w:marLeft w:val="0"/>
          <w:marRight w:val="0"/>
          <w:marTop w:val="0"/>
          <w:marBottom w:val="0"/>
          <w:divBdr>
            <w:top w:val="none" w:sz="0" w:space="0" w:color="auto"/>
            <w:left w:val="none" w:sz="0" w:space="0" w:color="auto"/>
            <w:bottom w:val="none" w:sz="0" w:space="0" w:color="auto"/>
            <w:right w:val="none" w:sz="0" w:space="0" w:color="auto"/>
          </w:divBdr>
        </w:div>
      </w:divsChild>
    </w:div>
    <w:div w:id="1482817691">
      <w:bodyDiv w:val="1"/>
      <w:marLeft w:val="0"/>
      <w:marRight w:val="0"/>
      <w:marTop w:val="0"/>
      <w:marBottom w:val="0"/>
      <w:divBdr>
        <w:top w:val="none" w:sz="0" w:space="0" w:color="auto"/>
        <w:left w:val="none" w:sz="0" w:space="0" w:color="auto"/>
        <w:bottom w:val="none" w:sz="0" w:space="0" w:color="auto"/>
        <w:right w:val="none" w:sz="0" w:space="0" w:color="auto"/>
      </w:divBdr>
      <w:divsChild>
        <w:div w:id="274754485">
          <w:marLeft w:val="0"/>
          <w:marRight w:val="0"/>
          <w:marTop w:val="0"/>
          <w:marBottom w:val="95"/>
          <w:divBdr>
            <w:top w:val="none" w:sz="0" w:space="0" w:color="auto"/>
            <w:left w:val="none" w:sz="0" w:space="0" w:color="auto"/>
            <w:bottom w:val="none" w:sz="0" w:space="0" w:color="auto"/>
            <w:right w:val="none" w:sz="0" w:space="0" w:color="auto"/>
          </w:divBdr>
        </w:div>
        <w:div w:id="308217618">
          <w:marLeft w:val="0"/>
          <w:marRight w:val="0"/>
          <w:marTop w:val="0"/>
          <w:marBottom w:val="0"/>
          <w:divBdr>
            <w:top w:val="none" w:sz="0" w:space="0" w:color="auto"/>
            <w:left w:val="none" w:sz="0" w:space="0" w:color="auto"/>
            <w:bottom w:val="none" w:sz="0" w:space="0" w:color="auto"/>
            <w:right w:val="none" w:sz="0" w:space="0" w:color="auto"/>
          </w:divBdr>
        </w:div>
      </w:divsChild>
    </w:div>
    <w:div w:id="1757432729">
      <w:bodyDiv w:val="1"/>
      <w:marLeft w:val="0"/>
      <w:marRight w:val="0"/>
      <w:marTop w:val="0"/>
      <w:marBottom w:val="0"/>
      <w:divBdr>
        <w:top w:val="none" w:sz="0" w:space="0" w:color="auto"/>
        <w:left w:val="none" w:sz="0" w:space="0" w:color="auto"/>
        <w:bottom w:val="none" w:sz="0" w:space="0" w:color="auto"/>
        <w:right w:val="none" w:sz="0" w:space="0" w:color="auto"/>
      </w:divBdr>
    </w:div>
    <w:div w:id="1785074299">
      <w:bodyDiv w:val="1"/>
      <w:marLeft w:val="0"/>
      <w:marRight w:val="0"/>
      <w:marTop w:val="0"/>
      <w:marBottom w:val="0"/>
      <w:divBdr>
        <w:top w:val="none" w:sz="0" w:space="0" w:color="auto"/>
        <w:left w:val="none" w:sz="0" w:space="0" w:color="auto"/>
        <w:bottom w:val="none" w:sz="0" w:space="0" w:color="auto"/>
        <w:right w:val="none" w:sz="0" w:space="0" w:color="auto"/>
      </w:divBdr>
    </w:div>
    <w:div w:id="1863202071">
      <w:bodyDiv w:val="1"/>
      <w:marLeft w:val="0"/>
      <w:marRight w:val="0"/>
      <w:marTop w:val="0"/>
      <w:marBottom w:val="0"/>
      <w:divBdr>
        <w:top w:val="none" w:sz="0" w:space="0" w:color="auto"/>
        <w:left w:val="none" w:sz="0" w:space="0" w:color="auto"/>
        <w:bottom w:val="none" w:sz="0" w:space="0" w:color="auto"/>
        <w:right w:val="none" w:sz="0" w:space="0" w:color="auto"/>
      </w:divBdr>
    </w:div>
    <w:div w:id="1906599572">
      <w:bodyDiv w:val="1"/>
      <w:marLeft w:val="0"/>
      <w:marRight w:val="0"/>
      <w:marTop w:val="0"/>
      <w:marBottom w:val="0"/>
      <w:divBdr>
        <w:top w:val="none" w:sz="0" w:space="0" w:color="auto"/>
        <w:left w:val="none" w:sz="0" w:space="0" w:color="auto"/>
        <w:bottom w:val="none" w:sz="0" w:space="0" w:color="auto"/>
        <w:right w:val="none" w:sz="0" w:space="0" w:color="auto"/>
      </w:divBdr>
    </w:div>
    <w:div w:id="2056536164">
      <w:bodyDiv w:val="1"/>
      <w:marLeft w:val="0"/>
      <w:marRight w:val="0"/>
      <w:marTop w:val="0"/>
      <w:marBottom w:val="0"/>
      <w:divBdr>
        <w:top w:val="none" w:sz="0" w:space="0" w:color="auto"/>
        <w:left w:val="none" w:sz="0" w:space="0" w:color="auto"/>
        <w:bottom w:val="none" w:sz="0" w:space="0" w:color="auto"/>
        <w:right w:val="none" w:sz="0" w:space="0" w:color="auto"/>
      </w:divBdr>
      <w:divsChild>
        <w:div w:id="1160580116">
          <w:marLeft w:val="0"/>
          <w:marRight w:val="0"/>
          <w:marTop w:val="143"/>
          <w:marBottom w:val="143"/>
          <w:divBdr>
            <w:top w:val="none" w:sz="0" w:space="0" w:color="auto"/>
            <w:left w:val="none" w:sz="0" w:space="0" w:color="auto"/>
            <w:bottom w:val="none" w:sz="0" w:space="0" w:color="auto"/>
            <w:right w:val="none" w:sz="0" w:space="0" w:color="auto"/>
          </w:divBdr>
        </w:div>
        <w:div w:id="1491674965">
          <w:marLeft w:val="0"/>
          <w:marRight w:val="0"/>
          <w:marTop w:val="143"/>
          <w:marBottom w:val="143"/>
          <w:divBdr>
            <w:top w:val="none" w:sz="0" w:space="0" w:color="auto"/>
            <w:left w:val="none" w:sz="0" w:space="0" w:color="auto"/>
            <w:bottom w:val="none" w:sz="0" w:space="0" w:color="auto"/>
            <w:right w:val="none" w:sz="0" w:space="0" w:color="auto"/>
          </w:divBdr>
        </w:div>
      </w:divsChild>
    </w:div>
    <w:div w:id="2081825602">
      <w:bodyDiv w:val="1"/>
      <w:marLeft w:val="0"/>
      <w:marRight w:val="0"/>
      <w:marTop w:val="0"/>
      <w:marBottom w:val="0"/>
      <w:divBdr>
        <w:top w:val="none" w:sz="0" w:space="0" w:color="auto"/>
        <w:left w:val="none" w:sz="0" w:space="0" w:color="auto"/>
        <w:bottom w:val="none" w:sz="0" w:space="0" w:color="auto"/>
        <w:right w:val="none" w:sz="0" w:space="0" w:color="auto"/>
      </w:divBdr>
    </w:div>
    <w:div w:id="210379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query" TargetMode="External"/><Relationship Id="rId13" Type="http://schemas.openxmlformats.org/officeDocument/2006/relationships/hyperlink" Target="https://whatis.techtarget.com/definition/server" TargetMode="External"/><Relationship Id="rId18" Type="http://schemas.openxmlformats.org/officeDocument/2006/relationships/hyperlink" Target="http://www.sqlservertutorial.net/sql-server-basics/sql-server-update/" TargetMode="External"/><Relationship Id="rId26" Type="http://schemas.openxmlformats.org/officeDocument/2006/relationships/hyperlink" Target="https://docs.microsoft.com/en-us/sql/relational-databases/stored-procedures/execute-a-stored-procedure?view=sql-server-2017" TargetMode="External"/><Relationship Id="rId3" Type="http://schemas.openxmlformats.org/officeDocument/2006/relationships/styles" Target="styles.xml"/><Relationship Id="rId21" Type="http://schemas.openxmlformats.org/officeDocument/2006/relationships/hyperlink" Target="https://technet.microsoft.com/en-us/library/ms175519%28v=sql.105%29.aspx" TargetMode="External"/><Relationship Id="rId7" Type="http://schemas.openxmlformats.org/officeDocument/2006/relationships/hyperlink" Target="https://searchdatamanagement.techtarget.com/definition/RDBMS-relational-database-management-system" TargetMode="External"/><Relationship Id="rId12" Type="http://schemas.openxmlformats.org/officeDocument/2006/relationships/hyperlink" Target="https://searchsqlserver.techtarget.com/definition/database" TargetMode="External"/><Relationship Id="rId17" Type="http://schemas.openxmlformats.org/officeDocument/2006/relationships/hyperlink" Target="http://www.sqlservertutorial.net/sql-server-basics/sql-server-delete/"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sqlservertutorial.net/sql-server-basics/sql-server-insert/" TargetMode="External"/><Relationship Id="rId20" Type="http://schemas.openxmlformats.org/officeDocument/2006/relationships/hyperlink" Target="https://technet.microsoft.com/en-us/library/ms175519%28v=sql.105%29.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earchsqlserver.techtarget.com/definition/SQL" TargetMode="External"/><Relationship Id="rId11" Type="http://schemas.openxmlformats.org/officeDocument/2006/relationships/hyperlink" Target="https://searchdatamanagement.techtarget.com/definition/data"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technet.microsoft.com/en-us/library/ms175519%28v=sql.105%29.aspx" TargetMode="External"/><Relationship Id="rId28" Type="http://schemas.openxmlformats.org/officeDocument/2006/relationships/hyperlink" Target="https://www.sqlshack.com/spatial-data-types-in-sql-server/" TargetMode="External"/><Relationship Id="rId10" Type="http://schemas.openxmlformats.org/officeDocument/2006/relationships/hyperlink" Target="https://searchmicroservices.techtarget.com/definition/source-code" TargetMode="External"/><Relationship Id="rId19" Type="http://schemas.openxmlformats.org/officeDocument/2006/relationships/hyperlink" Target="https://technet.microsoft.com/en-us/library/ms175519%28v=sql.105%29.aspx" TargetMode="External"/><Relationship Id="rId4" Type="http://schemas.openxmlformats.org/officeDocument/2006/relationships/settings" Target="settings.xml"/><Relationship Id="rId9" Type="http://schemas.openxmlformats.org/officeDocument/2006/relationships/hyperlink" Target="https://searchwindevelopment.techtarget.com/definition/GUI" TargetMode="External"/><Relationship Id="rId14" Type="http://schemas.openxmlformats.org/officeDocument/2006/relationships/hyperlink" Target="https://searchnetworking.techtarget.com/definition/network" TargetMode="External"/><Relationship Id="rId22" Type="http://schemas.openxmlformats.org/officeDocument/2006/relationships/hyperlink" Target="https://technet.microsoft.com/en-us/library/ms186396%28v=sql.105%29.aspx"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B4062-EAD7-43D6-AF6E-1E906F8F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14</Pages>
  <Words>4548</Words>
  <Characters>25928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anaghab</dc:creator>
  <cp:lastModifiedBy>anaghab</cp:lastModifiedBy>
  <cp:revision>148</cp:revision>
  <dcterms:created xsi:type="dcterms:W3CDTF">2019-05-02T09:51:00Z</dcterms:created>
  <dcterms:modified xsi:type="dcterms:W3CDTF">2019-05-07T06:49:00Z</dcterms:modified>
</cp:coreProperties>
</file>